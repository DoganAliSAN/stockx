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YAZILIM H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ZMET 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:lang w:val="de-DE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:lang w:val="pt-PT"/>
          <w14:textFill>
            <w14:solidFill>
              <w14:srgbClr w14:val="00415C"/>
            </w14:solidFill>
          </w14:textFill>
        </w:rPr>
        <w:t>MES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bu Yaz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m Hizmetleri S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mesi (</w:t>
      </w:r>
      <w:r>
        <w:rPr>
          <w:rFonts w:ascii="Arial Unicode MS" w:hAnsi="Arial Unicode MS" w:hint="default"/>
          <w:outline w:val="0"/>
          <w:color w:val="00415c"/>
          <w:u w:color="00415c"/>
          <w:shd w:val="clear" w:color="auto" w:fill="ffffff"/>
          <w:rtl w:val="1"/>
          <w:lang w:val="ar-SA" w:bidi="ar-SA"/>
          <w14:textFill>
            <w14:solidFill>
              <w14:srgbClr w14:val="00415C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me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”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), detaylar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da yer alan taraflar aras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:lang w:val="pt-PT"/>
          <w14:textFill>
            <w14:solidFill>
              <w14:srgbClr w14:val="00415C"/>
            </w14:solidFill>
          </w14:textFill>
        </w:rPr>
        <w:t>nda [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…………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.] tarihinde ve M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teri taraf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ndan elektronik ortamda onay verilerek imzalanm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after="0" w:line="390" w:lineRule="atLeast"/>
        <w:ind w:right="0"/>
        <w:jc w:val="both"/>
        <w:rPr>
          <w:rFonts w:ascii="Times New Roman" w:hAnsi="Times New Roman"/>
          <w:b w:val="1"/>
          <w:bCs w:val="1"/>
          <w:outline w:val="0"/>
          <w:color w:val="00415c"/>
          <w:sz w:val="24"/>
          <w:szCs w:val="24"/>
          <w:rtl w:val="0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sz w:val="24"/>
          <w:szCs w:val="24"/>
          <w:u w:color="00415c"/>
          <w:rtl w:val="0"/>
          <w14:textFill>
            <w14:solidFill>
              <w14:srgbClr w14:val="00415C"/>
            </w14:solidFill>
          </w14:textFill>
        </w:rPr>
        <w:t>1. Taraflar</w:t>
      </w:r>
    </w:p>
    <w:p>
      <w:pPr>
        <w:pStyle w:val="Body A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 </w:t>
      </w:r>
    </w:p>
    <w:tbl>
      <w:tblPr>
        <w:tblW w:w="90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30"/>
        <w:gridCol w:w="4530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90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Hizmet Sa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ğ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en-US"/>
                <w14:textFill>
                  <w14:solidFill>
                    <w14:srgbClr w14:val="00415C"/>
                  </w14:solidFill>
                </w14:textFill>
              </w:rPr>
              <w:t>lay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c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nl-NL"/>
                <w14:textFill>
                  <w14:solidFill>
                    <w14:srgbClr w14:val="00415C"/>
                  </w14:solidFill>
                </w14:textFill>
              </w:rPr>
              <w:t>Unvan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es-ES_tradnl"/>
                <w14:textFill>
                  <w14:solidFill>
                    <w14:srgbClr w14:val="00415C"/>
                  </w14:solidFill>
                </w14:textFill>
              </w:rPr>
              <w:t>DO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Ğ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en-US"/>
                <w14:textFill>
                  <w14:solidFill>
                    <w14:srgbClr w14:val="00415C"/>
                  </w14:solidFill>
                </w14:textFill>
              </w:rPr>
              <w:t>AN AL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 Ş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AN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Adresi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de-DE"/>
                <w14:textFill>
                  <w14:solidFill>
                    <w14:srgbClr w14:val="00415C"/>
                  </w14:solidFill>
                </w14:textFill>
              </w:rPr>
              <w:t>MERKEZ EFEND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İ 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MAH. 1853 SK. NO: 24 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İÇ 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de-DE"/>
                <w14:textFill>
                  <w14:solidFill>
                    <w14:srgbClr w14:val="00415C"/>
                  </w14:solidFill>
                </w14:textFill>
              </w:rPr>
              <w:t>KAPI NO: 1 MERKEZEFEND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es-ES_tradnl"/>
                <w14:textFill>
                  <w14:solidFill>
                    <w14:srgbClr w14:val="00415C"/>
                  </w14:solidFill>
                </w14:textFill>
              </w:rPr>
              <w:t>/ DEN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ZL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Vergi Dairesi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de-DE"/>
                <w14:textFill>
                  <w14:solidFill>
                    <w14:srgbClr w14:val="00415C"/>
                  </w14:solidFill>
                </w14:textFill>
              </w:rPr>
              <w:t>PAMUKKALE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Vergi Numaras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7980672413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Telefon Numaras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+90 551 193 6829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de-DE"/>
                <w14:textFill>
                  <w14:solidFill>
                    <w14:srgbClr w14:val="00415C"/>
                  </w14:solidFill>
                </w14:textFill>
              </w:rPr>
              <w:t>E - Posta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it-IT"/>
                <w14:textFill>
                  <w14:solidFill>
                    <w14:srgbClr w14:val="00415C"/>
                  </w14:solidFill>
                </w14:textFill>
              </w:rPr>
              <w:t>sandoganali187@gmail.com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90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üş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teri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nl-NL"/>
                <w14:textFill>
                  <w14:solidFill>
                    <w14:srgbClr w14:val="00415C"/>
                  </w14:solidFill>
                </w14:textFill>
              </w:rPr>
              <w:t>Unvan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...............................................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it-IT"/>
                <w14:textFill>
                  <w14:solidFill>
                    <w14:srgbClr w14:val="00415C"/>
                  </w14:solidFill>
                </w14:textFill>
              </w:rPr>
              <w:t>Ad - Soyad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...............................................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Adresi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...............................................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Vergi Dairesi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...............................................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Vergi Numaras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...............................................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Telefon Numaras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...............................................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de-DE"/>
                <w14:textFill>
                  <w14:solidFill>
                    <w14:srgbClr w14:val="00415C"/>
                  </w14:solidFill>
                </w14:textFill>
              </w:rPr>
              <w:t>E - Posta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...............................................</w:t>
            </w:r>
          </w:p>
        </w:tc>
      </w:tr>
    </w:tbl>
    <w:p>
      <w:pPr>
        <w:pStyle w:val="Body A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jc w:val="both"/>
      </w:pPr>
    </w:p>
    <w:p>
      <w:pPr>
        <w:pStyle w:val="Body A"/>
        <w:shd w:val="clear" w:color="auto" w:fill="ffffff"/>
        <w:spacing w:after="0" w:line="390" w:lineRule="atLeast"/>
        <w:jc w:val="both"/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ve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bundan b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yle ayr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ayr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ı “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”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 xml:space="preserve">, birlikte </w:t>
      </w:r>
      <w:r>
        <w:rPr>
          <w:rFonts w:ascii="Arial Unicode MS" w:hAnsi="Arial Unicode MS" w:hint="default"/>
          <w:outline w:val="0"/>
          <w:color w:val="00415c"/>
          <w:sz w:val="27"/>
          <w:szCs w:val="27"/>
          <w:u w:color="00415c"/>
          <w:rtl w:val="1"/>
          <w:lang w:val="ar-SA" w:bidi="ar-SA"/>
          <w14:textFill>
            <w14:solidFill>
              <w14:srgbClr w14:val="00415C"/>
            </w14:solidFill>
          </w14:textFill>
        </w:rPr>
        <w:t>“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Taraflar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 xml:space="preserve">” 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olarak an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lacakt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 w:line="390" w:lineRule="atLeast"/>
        <w:ind w:right="0"/>
        <w:jc w:val="both"/>
        <w:rPr>
          <w:b w:val="1"/>
          <w:bCs w:val="1"/>
          <w:outline w:val="0"/>
          <w:color w:val="00415c"/>
          <w:rtl w:val="0"/>
          <w14:textFill>
            <w14:solidFill>
              <w14:srgbClr w14:val="00415C"/>
            </w14:solidFill>
          </w14:textFill>
        </w:rPr>
      </w:pPr>
      <w:r>
        <w:rPr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2. S</w:t>
      </w:r>
      <w:r>
        <w:rPr>
          <w:b w:val="1"/>
          <w:bCs w:val="1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menin Kapsam</w:t>
      </w:r>
      <w:r>
        <w:rPr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</w:p>
    <w:p>
      <w:pPr>
        <w:pStyle w:val="Body A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jc w:val="both"/>
        <w:rPr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İş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bu s</w:t>
      </w:r>
      <w:r>
        <w:rPr>
          <w:outline w:val="0"/>
          <w:color w:val="2f5496"/>
          <w:u w:color="2f5496"/>
          <w:rtl w:val="0"/>
          <w:lang w:val="sv-SE"/>
          <w14:textFill>
            <w14:solidFill>
              <w14:srgbClr w14:val="2F5496"/>
            </w14:solidFill>
          </w14:textFill>
        </w:rPr>
        <w:t>ö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zle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ş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me kapsam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, Ana ve yan yaz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m hizmeti olmak 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ü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zere iki farkl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ı 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uygulamadan olu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ş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maktad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r:</w:t>
      </w:r>
    </w:p>
    <w:p>
      <w:pPr>
        <w:pStyle w:val="Body A"/>
        <w:jc w:val="both"/>
        <w:rPr>
          <w:ins w:id="0" w:date="2025-05-28T21:43:27Z" w:author="Doğan ŞAN"/>
          <w:rStyle w:val="None"/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Ana Yaz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 Hizmeti</w:t>
      </w:r>
      <w:ins w:id="1" w:date="2025-05-28T21:40:39Z" w:author="Doğan ŞAN">
        <w:r>
          <w:rPr>
            <w:outline w:val="0"/>
            <w:color w:val="4472c4"/>
            <w:u w:color="2f5496"/>
            <w:rtl w:val="0"/>
            <w14:textFill>
              <w14:solidFill>
                <w14:srgbClr w14:val="4472C4"/>
              </w14:solidFill>
            </w14:textFill>
          </w:rPr>
          <w:t>:</w:t>
        </w:r>
      </w:ins>
      <w:ins w:id="2" w:date="2025-05-28T21:40:39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 </w:t>
        </w:r>
      </w:ins>
      <w:del w:id="3" w:date="2025-05-28T21:40:3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: </w:delText>
        </w:r>
      </w:del>
      <w:ins w:id="4" w:date="2025-05-28T21:43:27Z" w:author="Doğan ŞAN">
        <w:r>
          <w:rPr>
            <w:outline w:val="0"/>
            <w:color w:val="2f5496"/>
            <w:u w:color="2f5496"/>
            <w:rtl w:val="0"/>
            <w:lang w:val="ru-RU"/>
            <w14:textFill>
              <w14:solidFill>
                <w14:srgbClr w14:val="2F5496"/>
              </w14:solidFill>
            </w14:textFill>
          </w:rPr>
          <w:t>"</w:t>
        </w:r>
      </w:ins>
      <w:ins w:id="5" w:date="2025-05-28T21:43:27Z" w:author="Doğan ŞAN">
        <w:r>
          <w:rPr>
            <w:rStyle w:val="Hyperlink.0"/>
          </w:rPr>
          <w:fldChar w:fldCharType="begin" w:fldLock="0"/>
        </w:r>
      </w:ins>
      <w:ins w:id="6" w:date="2025-05-28T21:43:27Z" w:author="Doğan ŞAN">
        <w:r>
          <w:rPr>
            <w:rStyle w:val="Hyperlink.0"/>
          </w:rPr>
          <w:instrText xml:space="preserve"> HYPERLINK "http://StockX.com"</w:instrText>
        </w:r>
      </w:ins>
      <w:ins w:id="7" w:date="2025-05-28T21:43:27Z" w:author="Doğan ŞAN">
        <w:r>
          <w:rPr>
            <w:rStyle w:val="Hyperlink.0"/>
          </w:rPr>
          <w:fldChar w:fldCharType="separate" w:fldLock="0"/>
        </w:r>
      </w:ins>
      <w:ins w:id="8" w:date="2025-05-28T21:43:27Z" w:author="Doğan ŞAN">
        <w:r>
          <w:rPr>
            <w:rStyle w:val="Hyperlink.0"/>
            <w:rtl w:val="0"/>
            <w:lang w:val="en-US"/>
          </w:rPr>
          <w:t>StockX.com</w:t>
        </w:r>
      </w:ins>
      <w:ins w:id="9" w:date="2025-05-28T21:43:27Z" w:author="Doğan ŞAN">
        <w:r>
          <w:rPr/>
          <w:fldChar w:fldCharType="end" w:fldLock="0"/>
        </w:r>
      </w:ins>
      <w:ins w:id="10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" internet sitesi </w:t>
        </w:r>
      </w:ins>
      <w:ins w:id="11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ü</w:t>
        </w:r>
      </w:ins>
      <w:ins w:id="12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zerinden m</w:t>
        </w:r>
      </w:ins>
      <w:ins w:id="13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üş</w:t>
        </w:r>
      </w:ins>
      <w:ins w:id="14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terinin belirtti</w:t>
        </w:r>
      </w:ins>
      <w:ins w:id="15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ğ</w:t>
        </w:r>
      </w:ins>
      <w:ins w:id="16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i filtrelere uygun olarak teklif verilerek a</w:t>
        </w:r>
      </w:ins>
      <w:ins w:id="17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çı</w:t>
        </w:r>
      </w:ins>
      <w:ins w:id="18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k artt</w:t>
        </w:r>
      </w:ins>
      <w:ins w:id="19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0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rmalara kat</w:t>
        </w:r>
      </w:ins>
      <w:ins w:id="21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2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l</w:t>
        </w:r>
      </w:ins>
      <w:ins w:id="23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4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</w:t>
        </w:r>
      </w:ins>
      <w:ins w:id="25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6" w:date="2025-05-28T21:43:2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r</w:t>
        </w:r>
      </w:ins>
      <w:ins w:id="27" w:date="2025-05-29T02:51:48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 ve </w:t>
        </w:r>
      </w:ins>
      <w:ins w:id="28" w:date="2025-05-29T02:51:48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ü</w:t>
        </w:r>
      </w:ins>
      <w:ins w:id="29" w:date="2025-05-29T02:51:48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r</w:t>
        </w:r>
      </w:ins>
      <w:ins w:id="30" w:date="2025-05-29T02:51:48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ü</w:t>
        </w:r>
      </w:ins>
      <w:ins w:id="31" w:date="2025-05-29T02:51:48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nlerin sat</w:t>
        </w:r>
      </w:ins>
      <w:ins w:id="32" w:date="2025-05-29T02:51:48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ışı </w:t>
        </w:r>
      </w:ins>
      <w:ins w:id="33" w:date="2025-05-29T02:51:48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yap</w:t>
        </w:r>
      </w:ins>
      <w:ins w:id="34" w:date="2025-05-29T02:51:48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35" w:date="2025-05-29T02:51:48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l</w:t>
        </w:r>
      </w:ins>
      <w:ins w:id="36" w:date="2025-05-29T02:51:48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37" w:date="2025-05-29T02:51:48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r</w:t>
        </w:r>
      </w:ins>
      <w:ins w:id="38" w:date="2025-05-28T21:43:27Z" w:author="Doğan ŞAN">
        <w:del w:id="39" w:date="2025-05-28T23:10:0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 xml:space="preserve"> ve bu </w:delText>
          </w:r>
        </w:del>
      </w:ins>
      <w:ins w:id="40" w:date="2025-05-28T21:43:27Z" w:author="Doğan ŞAN">
        <w:del w:id="41" w:date="2025-05-28T23:10:0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ü</w:delText>
          </w:r>
        </w:del>
      </w:ins>
      <w:ins w:id="42" w:date="2025-05-28T21:43:27Z" w:author="Doğan ŞAN">
        <w:del w:id="43" w:date="2025-05-28T23:10:0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r</w:delText>
          </w:r>
        </w:del>
      </w:ins>
      <w:ins w:id="44" w:date="2025-05-28T21:43:27Z" w:author="Doğan ŞAN">
        <w:del w:id="45" w:date="2025-05-28T23:10:0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ü</w:delText>
          </w:r>
        </w:del>
      </w:ins>
      <w:ins w:id="46" w:date="2025-05-28T21:43:27Z" w:author="Doğan ŞAN">
        <w:del w:id="47" w:date="2025-05-28T23:10:0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nler kar marj</w:delText>
          </w:r>
        </w:del>
      </w:ins>
      <w:ins w:id="48" w:date="2025-05-28T21:43:27Z" w:author="Doğan ŞAN">
        <w:del w:id="49" w:date="2025-05-28T23:10:0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 xml:space="preserve">ı </w:delText>
          </w:r>
        </w:del>
      </w:ins>
      <w:ins w:id="50" w:date="2025-05-28T21:43:27Z" w:author="Doğan ŞAN">
        <w:del w:id="51" w:date="2025-05-28T23:10:0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 xml:space="preserve">ile </w:delText>
          </w:r>
        </w:del>
      </w:ins>
      <w:ins w:id="52" w:date="2025-05-28T21:43:27Z" w:author="Doğan ŞAN">
        <w:del w:id="53" w:date="2025-05-28T23:10:03Z" w:author="Doğan ŞAN">
          <w:r>
            <w:rPr>
              <w:rStyle w:val="None"/>
              <w:outline w:val="0"/>
              <w:color w:val="2f5496"/>
              <w:u w:color="2f5496"/>
              <w:rtl w:val="1"/>
              <w:lang w:val="ar-SA" w:bidi="ar-SA"/>
              <w14:textFill>
                <w14:solidFill>
                  <w14:srgbClr w14:val="2F5496"/>
                </w14:solidFill>
              </w14:textFill>
            </w:rPr>
            <w:delText>“</w:delText>
          </w:r>
        </w:del>
      </w:ins>
      <w:ins w:id="54" w:date="2025-05-28T21:43:27Z" w:author="Doğan ŞAN">
        <w:del w:id="55" w:date="2025-05-28T23:10:0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Doldurulmas</w:delText>
          </w:r>
        </w:del>
      </w:ins>
      <w:ins w:id="56" w:date="2025-05-28T21:43:27Z" w:author="Doğan ŞAN">
        <w:del w:id="57" w:date="2025-05-28T23:10:0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 xml:space="preserve">ı </w:delText>
          </w:r>
        </w:del>
      </w:ins>
      <w:ins w:id="58" w:date="2025-05-28T21:43:27Z" w:author="Doğan ŞAN">
        <w:del w:id="59" w:date="2025-05-28T23:10:0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gereken alan</w:delText>
          </w:r>
        </w:del>
      </w:ins>
      <w:ins w:id="60" w:date="2025-05-28T21:43:27Z" w:author="Doğan ŞAN">
        <w:del w:id="61" w:date="2025-05-28T23:10:0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 xml:space="preserve">” </w:delText>
          </w:r>
        </w:del>
      </w:ins>
      <w:ins w:id="62" w:date="2025-05-28T21:43:27Z" w:author="Doğan ŞAN">
        <w:del w:id="63" w:date="2025-05-28T23:10:0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sitesinde sat</w:delText>
          </w:r>
        </w:del>
      </w:ins>
      <w:ins w:id="64" w:date="2025-05-28T21:43:27Z" w:author="Doğan ŞAN">
        <w:del w:id="65" w:date="2025-05-28T23:10:0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ış</w:delText>
          </w:r>
        </w:del>
      </w:ins>
      <w:ins w:id="66" w:date="2025-05-28T21:43:27Z" w:author="Doğan ŞAN">
        <w:del w:id="67" w:date="2025-05-28T23:10:0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a konulur.</w:delText>
          </w:r>
        </w:del>
      </w:ins>
    </w:p>
    <w:p>
      <w:pPr>
        <w:pStyle w:val="Body A"/>
        <w:jc w:val="both"/>
        <w:rPr>
          <w:del w:id="68" w:date="2025-05-28T21:39:55Z" w:author="Doğan ŞAN"/>
          <w:rStyle w:val="None"/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  <w:del w:id="69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M</w:delText>
        </w:r>
      </w:del>
      <w:del w:id="70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üş</w:delText>
        </w:r>
      </w:del>
      <w:del w:id="71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terinin sosyal medya platformlar</w:delText>
        </w:r>
      </w:del>
      <w:del w:id="72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73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</w:delText>
        </w:r>
      </w:del>
      <w:del w:id="74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75" w:date="2025-05-28T21:39:55Z" w:author="Doğan ŞAN">
        <w:r>
          <w:rPr>
            <w:rStyle w:val="None"/>
            <w:outline w:val="0"/>
            <w:color w:val="2f5496"/>
            <w:u w:color="2f5496"/>
            <w:rtl w:val="0"/>
            <w:lang w:val="nl-NL"/>
            <w14:textFill>
              <w14:solidFill>
                <w14:srgbClr w14:val="2F5496"/>
              </w14:solidFill>
            </w14:textFill>
          </w:rPr>
          <w:delText>geli</w:delText>
        </w:r>
      </w:del>
      <w:del w:id="76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ş</w:delText>
        </w:r>
      </w:del>
      <w:del w:id="77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tirmesi amac</w:delText>
        </w:r>
      </w:del>
      <w:del w:id="78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79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yla; Amazon </w:delText>
        </w:r>
      </w:del>
      <w:del w:id="80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81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zerinde  </w:delText>
        </w:r>
      </w:del>
      <w:del w:id="82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83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cretsiz g</w:delText>
        </w:r>
      </w:del>
      <w:del w:id="84" w:date="2025-05-28T21:39:55Z" w:author="Doğan ŞAN">
        <w:r>
          <w:rPr>
            <w:rStyle w:val="None"/>
            <w:outline w:val="0"/>
            <w:color w:val="2f5496"/>
            <w:u w:color="2f5496"/>
            <w:rtl w:val="0"/>
            <w:lang w:val="sv-SE"/>
            <w14:textFill>
              <w14:solidFill>
                <w14:srgbClr w14:val="2F5496"/>
              </w14:solidFill>
            </w14:textFill>
          </w:rPr>
          <w:delText>ö</w:delText>
        </w:r>
      </w:del>
      <w:del w:id="85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nderim, fiyat-aral</w:delText>
        </w:r>
      </w:del>
      <w:del w:id="86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87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k,  filtrelemelere ba</w:delText>
        </w:r>
      </w:del>
      <w:del w:id="88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ğ</w:delText>
        </w:r>
      </w:del>
      <w:del w:id="89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l</w:delText>
        </w:r>
      </w:del>
      <w:del w:id="90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91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olarak indirimli </w:delText>
        </w:r>
      </w:del>
      <w:del w:id="92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93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r</w:delText>
        </w:r>
      </w:del>
      <w:del w:id="94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95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 aramas</w:delText>
        </w:r>
      </w:del>
      <w:del w:id="96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97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yapacak bu </w:delText>
        </w:r>
      </w:del>
      <w:del w:id="98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99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r</w:delText>
        </w:r>
      </w:del>
      <w:del w:id="100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101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nlerin kupon bilgilerini ve indirim miktar</w:delText>
        </w:r>
      </w:del>
      <w:del w:id="102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03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</w:delText>
        </w:r>
      </w:del>
      <w:del w:id="104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105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Amazon </w:delText>
        </w:r>
      </w:del>
      <w:del w:id="106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107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zerinden al</w:delText>
        </w:r>
      </w:del>
      <w:del w:id="108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09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p bu bilgilerin girilen filtrelere uygun oldu</w:delText>
        </w:r>
      </w:del>
      <w:del w:id="110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ğ</w:delText>
        </w:r>
      </w:del>
      <w:del w:id="111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undan emin olduktan sonra belirlenmi</w:delText>
        </w:r>
      </w:del>
      <w:del w:id="112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ş </w:delText>
        </w:r>
      </w:del>
      <w:del w:id="113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platformlarda (Telegram kanal</w:delText>
        </w:r>
      </w:del>
      <w:del w:id="114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15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, X hesab</w:delText>
        </w:r>
      </w:del>
      <w:del w:id="116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17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, Bbtdeals Websitesi) payla</w:delText>
        </w:r>
      </w:del>
      <w:del w:id="118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ş</w:delText>
        </w:r>
      </w:del>
      <w:del w:id="119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acak yaz</w:delText>
        </w:r>
      </w:del>
      <w:del w:id="120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21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l</w:delText>
        </w:r>
      </w:del>
      <w:del w:id="122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23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m</w:delText>
        </w:r>
      </w:del>
      <w:del w:id="124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25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 sunulmas</w:delText>
        </w:r>
      </w:del>
      <w:del w:id="126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27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d</w:delText>
        </w:r>
      </w:del>
      <w:del w:id="128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29" w:date="2025-05-28T21:39:5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r. </w:delText>
        </w:r>
      </w:del>
    </w:p>
    <w:p>
      <w:pPr>
        <w:pStyle w:val="Body A"/>
        <w:spacing w:after="0"/>
        <w:jc w:val="both"/>
        <w:rPr>
          <w:rStyle w:val="None"/>
          <w:rFonts w:ascii="Helvetica Neue" w:cs="Helvetica Neue" w:hAnsi="Helvetica Neue" w:eastAsia="Helvetica Neue"/>
          <w:b w:val="1"/>
          <w:bCs w:val="1"/>
          <w:sz w:val="19"/>
          <w:szCs w:val="19"/>
        </w:rPr>
      </w:pP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Yan Yaz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m Hizmeti: </w:t>
      </w:r>
      <w:del w:id="130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M</w:delText>
        </w:r>
      </w:del>
      <w:del w:id="131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üş</w:delText>
        </w:r>
      </w:del>
      <w:del w:id="132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terinin sosyal medya platformlar</w:delText>
        </w:r>
      </w:del>
      <w:del w:id="133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34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</w:delText>
        </w:r>
      </w:del>
      <w:del w:id="135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136" w:date="2025-05-28T21:43:35Z" w:author="Doğan ŞAN">
        <w:r>
          <w:rPr>
            <w:rStyle w:val="None"/>
            <w:outline w:val="0"/>
            <w:color w:val="2f5496"/>
            <w:u w:color="2f5496"/>
            <w:rtl w:val="0"/>
            <w:lang w:val="nl-NL"/>
            <w14:textFill>
              <w14:solidFill>
                <w14:srgbClr w14:val="2F5496"/>
              </w14:solidFill>
            </w14:textFill>
          </w:rPr>
          <w:delText>geli</w:delText>
        </w:r>
      </w:del>
      <w:del w:id="137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ş</w:delText>
        </w:r>
      </w:del>
      <w:del w:id="138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tirmesi amac</w:delText>
        </w:r>
      </w:del>
      <w:del w:id="139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40" w:date="2025-05-28T21:43:35Z" w:author="Doğan ŞAN">
        <w:r>
          <w:rPr>
            <w:rStyle w:val="None"/>
            <w:outline w:val="0"/>
            <w:color w:val="2f5496"/>
            <w:u w:color="2f5496"/>
            <w:rtl w:val="0"/>
            <w:lang w:val="nl-NL"/>
            <w14:textFill>
              <w14:solidFill>
                <w14:srgbClr w14:val="2F5496"/>
              </w14:solidFill>
            </w14:textFill>
          </w:rPr>
          <w:delText xml:space="preserve">yla; Telegram </w:delText>
        </w:r>
      </w:del>
      <w:del w:id="141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142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zerinden Ana yaz</w:delText>
        </w:r>
      </w:del>
      <w:del w:id="143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44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l</w:delText>
        </w:r>
      </w:del>
      <w:del w:id="145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46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m hizmetinin yapt</w:delText>
        </w:r>
      </w:del>
      <w:del w:id="147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ığı</w:delText>
        </w:r>
      </w:del>
      <w:del w:id="148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</w:delText>
        </w:r>
      </w:del>
      <w:del w:id="149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150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yapan Telegram kanal</w:delText>
        </w:r>
      </w:del>
      <w:del w:id="151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52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</w:delText>
        </w:r>
      </w:del>
      <w:del w:id="153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54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 mesajlar</w:delText>
        </w:r>
      </w:del>
      <w:del w:id="155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56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</w:delText>
        </w:r>
      </w:del>
      <w:del w:id="157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158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kopyalay</w:delText>
        </w:r>
      </w:del>
      <w:del w:id="159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60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p belirli platformlara(bbtdeals websitesi, X hesab</w:delText>
        </w:r>
      </w:del>
      <w:del w:id="161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62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) payla</w:delText>
        </w:r>
      </w:del>
      <w:del w:id="163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ş</w:delText>
        </w:r>
      </w:del>
      <w:del w:id="164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an yaz</w:delText>
        </w:r>
      </w:del>
      <w:del w:id="165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66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l</w:delText>
        </w:r>
      </w:del>
      <w:del w:id="167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68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m</w:delText>
        </w:r>
      </w:del>
      <w:del w:id="169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170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sunulmas</w:delText>
        </w:r>
      </w:del>
      <w:del w:id="171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72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d</w:delText>
        </w:r>
      </w:del>
      <w:del w:id="173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74" w:date="2025-05-28T21:43:35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r. </w:delText>
        </w:r>
      </w:del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Al</w:t>
      </w:r>
      <w:ins w:id="175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ış </w:t>
        </w:r>
      </w:ins>
      <w:ins w:id="176" w:date="2025-05-28T21:49:00Z" w:author="Doğan ŞAN">
        <w:r>
          <w:rPr>
            <w:rStyle w:val="None"/>
            <w:outline w:val="0"/>
            <w:color w:val="2f5496"/>
            <w:u w:color="2f5496"/>
            <w:rtl w:val="0"/>
            <w:lang w:val="en-US"/>
            <w14:textFill>
              <w14:solidFill>
                <w14:srgbClr w14:val="2F5496"/>
              </w14:solidFill>
            </w14:textFill>
          </w:rPr>
          <w:t>- Sat</w:t>
        </w:r>
      </w:ins>
      <w:ins w:id="177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ış </w:t>
        </w:r>
      </w:ins>
      <w:ins w:id="178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i</w:t>
        </w:r>
      </w:ins>
      <w:ins w:id="179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ş</w:t>
        </w:r>
      </w:ins>
      <w:ins w:id="180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lemini yapan bot(lar)</w:t>
        </w:r>
      </w:ins>
      <w:ins w:id="181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’ı</w:t>
        </w:r>
      </w:ins>
      <w:ins w:id="182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 takibi amac</w:t>
        </w:r>
      </w:ins>
      <w:ins w:id="183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ı </w:t>
        </w:r>
      </w:ins>
      <w:ins w:id="184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ile, aktif bot hareketleri, aktif bot say</w:t>
        </w:r>
      </w:ins>
      <w:ins w:id="185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86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s</w:t>
        </w:r>
      </w:ins>
      <w:ins w:id="187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88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, bot operasyonlar</w:t>
        </w:r>
      </w:ins>
      <w:ins w:id="189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90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</w:t>
        </w:r>
      </w:ins>
      <w:ins w:id="191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92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 kapama/a</w:t>
        </w:r>
      </w:ins>
      <w:ins w:id="193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ç</w:t>
        </w:r>
      </w:ins>
      <w:ins w:id="194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ma yap</w:t>
        </w:r>
      </w:ins>
      <w:ins w:id="195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96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labilece</w:t>
        </w:r>
      </w:ins>
      <w:ins w:id="197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ğ</w:t>
        </w:r>
      </w:ins>
      <w:ins w:id="198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i, sat</w:t>
        </w:r>
      </w:ins>
      <w:ins w:id="199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00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 al</w:t>
        </w:r>
      </w:ins>
      <w:ins w:id="201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02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nan </w:t>
        </w:r>
      </w:ins>
      <w:ins w:id="203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ü</w:t>
        </w:r>
      </w:ins>
      <w:ins w:id="204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r</w:t>
        </w:r>
      </w:ins>
      <w:ins w:id="205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ü</w:t>
        </w:r>
      </w:ins>
      <w:ins w:id="206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nleri, hangi botun sat</w:t>
        </w:r>
      </w:ins>
      <w:ins w:id="207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08" w:date="2025-05-28T21:49:00Z" w:author="Doğan ŞAN">
        <w:r>
          <w:rPr>
            <w:rStyle w:val="None"/>
            <w:outline w:val="0"/>
            <w:color w:val="2f5496"/>
            <w:u w:color="2f5496"/>
            <w:rtl w:val="0"/>
            <w:lang w:val="da-DK"/>
            <w14:textFill>
              <w14:solidFill>
                <w14:srgbClr w14:val="2F5496"/>
              </w14:solidFill>
            </w14:textFill>
          </w:rPr>
          <w:t>n ald</w:t>
        </w:r>
      </w:ins>
      <w:ins w:id="209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ığı</w:t>
        </w:r>
      </w:ins>
      <w:ins w:id="210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</w:t>
        </w:r>
      </w:ins>
      <w:ins w:id="211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12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, al</w:t>
        </w:r>
      </w:ins>
      <w:ins w:id="213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ış </w:t>
        </w:r>
      </w:ins>
      <w:ins w:id="214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fiyat</w:t>
        </w:r>
      </w:ins>
      <w:ins w:id="215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16" w:date="2025-05-28T23:09:4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</w:t>
        </w:r>
      </w:ins>
      <w:ins w:id="217" w:date="2025-05-28T23:09:47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ı </w:t>
        </w:r>
      </w:ins>
      <w:ins w:id="218" w:date="2025-05-28T21:49:00Z" w:author="Doğan ŞAN">
        <w:del w:id="219" w:date="2025-05-28T23:09:4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, sat</w:delText>
          </w:r>
        </w:del>
      </w:ins>
      <w:ins w:id="220" w:date="2025-05-28T21:49:00Z" w:author="Doğan ŞAN">
        <w:del w:id="221" w:date="2025-05-28T23:09:4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 xml:space="preserve">ış </w:delText>
          </w:r>
        </w:del>
      </w:ins>
      <w:ins w:id="222" w:date="2025-05-28T21:49:00Z" w:author="Doğan ŞAN">
        <w:del w:id="223" w:date="2025-05-28T23:09:4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fiyat</w:delText>
          </w:r>
        </w:del>
      </w:ins>
      <w:ins w:id="224" w:date="2025-05-28T21:49:00Z" w:author="Doğan ŞAN">
        <w:del w:id="225" w:date="2025-05-28T23:09:4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ı</w:delText>
          </w:r>
        </w:del>
      </w:ins>
      <w:ins w:id="226" w:date="2025-05-28T21:49:00Z" w:author="Doğan ŞAN">
        <w:del w:id="227" w:date="2025-05-28T23:09:4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, kar miktar</w:delText>
          </w:r>
        </w:del>
      </w:ins>
      <w:ins w:id="228" w:date="2025-05-28T21:49:00Z" w:author="Doğan ŞAN">
        <w:del w:id="229" w:date="2025-05-28T23:09:4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ı</w:delText>
          </w:r>
        </w:del>
      </w:ins>
      <w:ins w:id="230" w:date="2025-05-28T21:49:00Z" w:author="Doğan ŞAN">
        <w:del w:id="231" w:date="2025-05-28T23:09:4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>n</w:delText>
          </w:r>
        </w:del>
      </w:ins>
      <w:ins w:id="232" w:date="2025-05-28T21:49:00Z" w:author="Doğan ŞAN">
        <w:del w:id="233" w:date="2025-05-28T23:09:43Z" w:author="Doğan ŞAN">
          <w:r>
            <w:rPr>
              <w:rStyle w:val="None"/>
              <w:outline w:val="0"/>
              <w:color w:val="2f5496"/>
              <w:u w:color="2f5496"/>
              <w:rtl w:val="0"/>
              <w14:textFill>
                <w14:solidFill>
                  <w14:srgbClr w14:val="2F5496"/>
                </w14:solidFill>
              </w14:textFill>
            </w:rPr>
            <w:delText xml:space="preserve">ı </w:delText>
          </w:r>
        </w:del>
      </w:ins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g</w:t>
      </w:r>
      <w:ins w:id="234" w:date="2025-05-28T21:49:00Z" w:author="Doğan ŞAN">
        <w:r>
          <w:rPr>
            <w:rStyle w:val="None"/>
            <w:outline w:val="0"/>
            <w:color w:val="2f5496"/>
            <w:u w:color="2f5496"/>
            <w:rtl w:val="0"/>
            <w:lang w:val="sv-SE"/>
            <w14:textFill>
              <w14:solidFill>
                <w14:srgbClr w14:val="2F5496"/>
              </w14:solidFill>
            </w14:textFill>
          </w:rPr>
          <w:t>ö</w:t>
        </w:r>
      </w:ins>
      <w:ins w:id="235" w:date="2025-05-28T21:49:00Z" w:author="Doğan ŞAN">
        <w:r>
          <w:rPr>
            <w:rStyle w:val="None"/>
            <w:outline w:val="0"/>
            <w:color w:val="2f5496"/>
            <w:u w:color="2f5496"/>
            <w:rtl w:val="0"/>
            <w:lang w:val="nl-NL"/>
            <w14:textFill>
              <w14:solidFill>
                <w14:srgbClr w14:val="2F5496"/>
              </w14:solidFill>
            </w14:textFill>
          </w:rPr>
          <w:t>steren m</w:t>
        </w:r>
      </w:ins>
      <w:ins w:id="236" w:date="2025-05-28T21:49:00Z" w:author="Doğan ŞAN">
        <w:r>
          <w:rPr>
            <w:rStyle w:val="None"/>
            <w:outline w:val="0"/>
            <w:color w:val="2f5496"/>
            <w:u w:color="2f5496"/>
            <w:rtl w:val="0"/>
            <w:lang w:val="sv-SE"/>
            <w14:textFill>
              <w14:solidFill>
                <w14:srgbClr w14:val="2F5496"/>
              </w14:solidFill>
            </w14:textFill>
          </w:rPr>
          <w:t>ö</w:t>
        </w:r>
      </w:ins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nit</w:t>
      </w:r>
      <w:ins w:id="237" w:date="2025-05-28T21:49:00Z" w:author="Doğan ŞAN">
        <w:r>
          <w:rPr>
            <w:rStyle w:val="None"/>
            <w:outline w:val="0"/>
            <w:color w:val="2f5496"/>
            <w:u w:color="2f5496"/>
            <w:rtl w:val="0"/>
            <w:lang w:val="sv-SE"/>
            <w14:textFill>
              <w14:solidFill>
                <w14:srgbClr w14:val="2F5496"/>
              </w14:solidFill>
            </w14:textFill>
          </w:rPr>
          <w:t>ö</w:t>
        </w:r>
      </w:ins>
      <w:ins w:id="238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r sisteminin yap</w:t>
        </w:r>
      </w:ins>
      <w:ins w:id="239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40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lmas</w:t>
        </w:r>
      </w:ins>
      <w:ins w:id="241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42" w:date="2025-05-28T21:49:0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.</w:t>
        </w:r>
      </w:ins>
    </w:p>
    <w:p>
      <w:pPr>
        <w:pStyle w:val="Body A"/>
        <w:jc w:val="both"/>
        <w:rPr>
          <w:rStyle w:val="None"/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</w:p>
    <w:p>
      <w:pPr>
        <w:pStyle w:val="Body A"/>
        <w:jc w:val="both"/>
        <w:rPr>
          <w:rStyle w:val="None"/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Hizmet Sa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ğ</w:t>
      </w:r>
      <w:r>
        <w:rPr>
          <w:rStyle w:val="None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lay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c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ı 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taraf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ndan sunulan i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ş 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modeli Konsol </w:t>
      </w:r>
      <w:ins w:id="243" w:date="2025-05-28T21:49:3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ve masa</w:t>
        </w:r>
      </w:ins>
      <w:ins w:id="244" w:date="2025-05-28T21:49:3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ü</w:t>
        </w:r>
      </w:ins>
      <w:ins w:id="245" w:date="2025-05-28T21:49:3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st</w:t>
        </w:r>
      </w:ins>
      <w:ins w:id="246" w:date="2025-05-28T21:49:30Z" w:author="Doğan ŞAN">
        <w:r>
          <w:rPr>
            <w:rStyle w:val="None"/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ü </w:t>
        </w:r>
      </w:ins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platform modeli olarak tan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mlanmaktad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r. Bu sebeple, i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ş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bu s</w:t>
      </w:r>
      <w:r>
        <w:rPr>
          <w:rStyle w:val="None"/>
          <w:outline w:val="0"/>
          <w:color w:val="2f5496"/>
          <w:u w:color="2f5496"/>
          <w:rtl w:val="0"/>
          <w:lang w:val="sv-SE"/>
          <w14:textFill>
            <w14:solidFill>
              <w14:srgbClr w14:val="2F5496"/>
            </w14:solidFill>
          </w14:textFill>
        </w:rPr>
        <w:t>ö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zle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ş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menin 2. maddesinin ilk paragraf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ndan tan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mlanan yaz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m/platform bundan sonra, </w:t>
      </w:r>
      <w:r>
        <w:rPr>
          <w:rStyle w:val="None"/>
          <w:rFonts w:ascii="Arial Unicode MS" w:hAnsi="Arial Unicode MS" w:hint="default"/>
          <w:outline w:val="0"/>
          <w:color w:val="2f5496"/>
          <w:u w:color="2f5496"/>
          <w:rtl w:val="1"/>
          <w:lang w:val="ar-SA" w:bidi="ar-SA"/>
          <w14:textFill>
            <w14:solidFill>
              <w14:srgbClr w14:val="2F5496"/>
            </w14:solidFill>
          </w14:textFill>
        </w:rPr>
        <w:t>“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Ana yaz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 hizmeti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” 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olarak an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lacakt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r. 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İş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bu s</w:t>
      </w:r>
      <w:r>
        <w:rPr>
          <w:rStyle w:val="None"/>
          <w:outline w:val="0"/>
          <w:color w:val="2f5496"/>
          <w:u w:color="2f5496"/>
          <w:rtl w:val="0"/>
          <w:lang w:val="sv-SE"/>
          <w14:textFill>
            <w14:solidFill>
              <w14:srgbClr w14:val="2F5496"/>
            </w14:solidFill>
          </w14:textFill>
        </w:rPr>
        <w:t>ö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zle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ş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menin 2. maddesinin ikinci paragraf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ndan tan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mlanan yaz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m/platform bundan sonra, </w:t>
      </w:r>
      <w:r>
        <w:rPr>
          <w:rStyle w:val="None"/>
          <w:rFonts w:ascii="Arial Unicode MS" w:hAnsi="Arial Unicode MS" w:hint="default"/>
          <w:outline w:val="0"/>
          <w:color w:val="2f5496"/>
          <w:u w:color="2f5496"/>
          <w:rtl w:val="1"/>
          <w:lang w:val="ar-SA" w:bidi="ar-SA"/>
          <w14:textFill>
            <w14:solidFill>
              <w14:srgbClr w14:val="2F5496"/>
            </w14:solidFill>
          </w14:textFill>
        </w:rPr>
        <w:t>“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Yan yaz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 hizmeti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” 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olarak an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lacakt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r. 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İş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bu s</w:t>
      </w:r>
      <w:r>
        <w:rPr>
          <w:rStyle w:val="None"/>
          <w:outline w:val="0"/>
          <w:color w:val="2f5496"/>
          <w:u w:color="2f5496"/>
          <w:rtl w:val="0"/>
          <w:lang w:val="sv-SE"/>
          <w14:textFill>
            <w14:solidFill>
              <w14:srgbClr w14:val="2F5496"/>
            </w14:solidFill>
          </w14:textFill>
        </w:rPr>
        <w:t>ö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zle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ş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menin 2. maddesinin birinci ve ikinci paragraf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ndan tan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mlanan yaz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m/platformlar bundan sonra birlikte bahsedildi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ğ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inde, </w:t>
      </w:r>
      <w:r>
        <w:rPr>
          <w:rStyle w:val="None"/>
          <w:rFonts w:ascii="Arial Unicode MS" w:hAnsi="Arial Unicode MS" w:hint="default"/>
          <w:outline w:val="0"/>
          <w:color w:val="2f5496"/>
          <w:u w:color="2f5496"/>
          <w:rtl w:val="1"/>
          <w:lang w:val="ar-SA" w:bidi="ar-SA"/>
          <w14:textFill>
            <w14:solidFill>
              <w14:srgbClr w14:val="2F5496"/>
            </w14:solidFill>
          </w14:textFill>
        </w:rPr>
        <w:t>“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Yaz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 Hizmetleri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” 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olarak an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lacakt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r.</w:t>
      </w:r>
    </w:p>
    <w:p>
      <w:pPr>
        <w:pStyle w:val="Body A"/>
        <w:jc w:val="both"/>
        <w:rPr>
          <w:rStyle w:val="None"/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</w:p>
    <w:p>
      <w:pPr>
        <w:pStyle w:val="Body A"/>
        <w:jc w:val="both"/>
        <w:rPr>
          <w:rStyle w:val="None"/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4. Bak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teri Deste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i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 xml:space="preserve">terinin dikkat etmesi gereken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 xml:space="preserve">eyler.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:lang w:val="de-DE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 xml:space="preserve">reticiye bildirmesi gereken hata vb. 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4.1. Bak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destek hizmetleri m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nhas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ran Ana yaz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hizmeti ve Yan yaz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hizmetini ve bu Yaz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 ile ilgili de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iklik ve g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ncelle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tirmelerin uygun bir s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re i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inde tamamlanmas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, ortaya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kacak - ve 4.3. maddede yer alanlar d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kalan - ar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zalar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ve kesintilerin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uzaktan destek sa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lanmas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hizmetleri dahil olmak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zere - giderilerek, sistemin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 halde tutulmas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erir. Yaz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 kapsam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kalan m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talepleri bak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 s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rlar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inde kabul edilmemektedir.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tip taleplerin geli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tirme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dikkate 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nl-NL"/>
          <w14:textFill>
            <w14:solidFill>
              <w14:srgbClr w14:val="00415C"/>
            </w14:solidFill>
          </w14:textFill>
        </w:rPr>
        <w:t>p 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nmayaca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ğı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takdirindedir. Bak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destek hizmetleri;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Hizmetlerinin bitiminden 3 ay sonras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kadar devam edecektir, 4.3. maddede yer alanlar 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kalan 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ve kesintilerin giderilmesini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 xml:space="preserve">  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4.2.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Bak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destek hizmetlerinin sunulabilmesi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in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kte olmas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Hizmeti ile ilgili kullan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hakk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kaybetmemi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gerekmektedir.</w:t>
      </w:r>
    </w:p>
    <w:p>
      <w:pPr>
        <w:pStyle w:val="Body A"/>
        <w:shd w:val="clear" w:color="auto" w:fill="ffffff"/>
        <w:spacing w:after="0" w:line="39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4.3.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bak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destek hizmetleri,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teriye ait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zel Entegrat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r, 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 portal ve bulut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 ilintili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mod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lleri,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ortam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ait unsurlar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terinin kulland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ığı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3.taraf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ermez.Bu 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mleden olmak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zere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daki haller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Bak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 kapsam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ndad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Sorunun,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kusurlu veya hukuka ayk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hareketinden kaynaklanan nedenlerle ortaya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ış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</w:t>
      </w:r>
    </w:p>
    <w:p>
      <w:pPr>
        <w:pStyle w:val="Body A"/>
        <w:shd w:val="clear" w:color="auto" w:fill="ffffff"/>
        <w:spacing w:after="0" w:line="39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Sorunun,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lerinden, sistemlerinden, donan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ndan, veri yap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nceden belirlenmi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standartlara uygun olmamas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veya IT alt yap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kaynaklanmas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</w:t>
      </w:r>
    </w:p>
    <w:p>
      <w:pPr>
        <w:pStyle w:val="Body A"/>
        <w:shd w:val="clear" w:color="auto" w:fill="ffffff"/>
        <w:spacing w:after="0" w:line="39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Sorunun,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uygunsuz ve/veya lisanss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kullanmas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kaynaklanmas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</w:t>
      </w:r>
    </w:p>
    <w:p>
      <w:pPr>
        <w:pStyle w:val="Body A"/>
        <w:shd w:val="clear" w:color="auto" w:fill="ffffff"/>
        <w:spacing w:after="0" w:line="39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Sorunun 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 sistemlerinden veya genel internet altyap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veya elektrik kesintisinden kaynaklanmas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</w:t>
      </w:r>
    </w:p>
    <w:p>
      <w:pPr>
        <w:pStyle w:val="Body A"/>
        <w:shd w:val="clear" w:color="auto" w:fill="ffffff"/>
        <w:spacing w:after="0" w:line="39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Sorunun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zel entegrat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r veya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sunulan platformlardan kaynaklanmas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</w:t>
      </w:r>
    </w:p>
    <w:p>
      <w:pPr>
        <w:pStyle w:val="Body A"/>
        <w:shd w:val="clear" w:color="auto" w:fill="ffffff"/>
        <w:spacing w:after="0" w:line="39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ığı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altyap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kaynakl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veri taban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sunucular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 vermemesi, 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(hang) konumda kalmas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uzaktan ba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lamamas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</w:t>
      </w:r>
    </w:p>
    <w:p>
      <w:pPr>
        <w:pStyle w:val="Body A"/>
        <w:shd w:val="clear" w:color="auto" w:fill="ffffff"/>
        <w:spacing w:after="0" w:line="39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zel entegrat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r veya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sunulan platformlarda olus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an 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zalar nedeni ile platformda olu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an performans kay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plar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</w:p>
    <w:p>
      <w:pPr>
        <w:pStyle w:val="Body A"/>
        <w:shd w:val="clear" w:color="auto" w:fill="ffffff"/>
        <w:spacing w:after="0" w:line="39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sz w:val="24"/>
          <w:szCs w:val="24"/>
          <w:u w:color="00415c"/>
          <w:rtl w:val="0"/>
          <w14:textFill>
            <w14:solidFill>
              <w14:srgbClr w14:val="00415C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4.4.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teri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zel entegrat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r veya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kaynaklanan sorunlarda inisiyatifin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 olmad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recin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zel entegrat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veya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kontrol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nde oldu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unu,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 herhangi bir isim alt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bir sorumluluk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klenemeyece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ini kabul, beyan ve taahh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 eder. </w:t>
      </w:r>
    </w:p>
    <w:p>
      <w:pPr>
        <w:pStyle w:val="Body A"/>
        <w:shd w:val="clear" w:color="auto" w:fill="ffffff"/>
        <w:spacing w:after="0" w:line="390" w:lineRule="atLeast"/>
        <w:jc w:val="both"/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4.5. Hizmet Sa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bak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destek hizmetleri mesai saatleri; Pazartesi, Sal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,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amba, Per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embe ve Cuma 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nleri </w:t>
      </w:r>
      <w:ins w:id="247" w:date="2025-05-28T21:52:12Z" w:author="Doğan ŞAN">
        <w:r>
          <w:rPr>
            <w:rStyle w:val="None"/>
            <w:rFonts w:ascii="Times New Roman" w:hAnsi="Times New Roman"/>
            <w:outline w:val="0"/>
            <w:color w:val="00415c"/>
            <w:u w:color="00415c"/>
            <w:rtl w:val="0"/>
            <w14:textFill>
              <w14:solidFill>
                <w14:srgbClr w14:val="00415C"/>
              </w14:solidFill>
            </w14:textFill>
          </w:rPr>
          <w:t>18</w:t>
        </w:r>
      </w:ins>
      <w:del w:id="248" w:date="2025-05-28T21:52:11Z" w:author="Doğan ŞAN">
        <w:r>
          <w:rPr>
            <w:rStyle w:val="None"/>
            <w:rFonts w:ascii="Times New Roman" w:hAnsi="Times New Roman"/>
            <w:outline w:val="0"/>
            <w:color w:val="00415c"/>
            <w:u w:color="00415c"/>
            <w:rtl w:val="0"/>
            <w14:textFill>
              <w14:solidFill>
                <w14:srgbClr w14:val="00415C"/>
              </w14:solidFill>
            </w14:textFill>
          </w:rPr>
          <w:delText>09</w:delText>
        </w:r>
      </w:del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:00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– </w:t>
      </w:r>
      <w:ins w:id="249" w:date="2025-05-28T21:52:16Z" w:author="Doğan ŞAN">
        <w:r>
          <w:rPr>
            <w:rStyle w:val="None"/>
            <w:rFonts w:ascii="Times New Roman" w:hAnsi="Times New Roman"/>
            <w:outline w:val="0"/>
            <w:color w:val="00415c"/>
            <w:u w:color="00415c"/>
            <w:rtl w:val="0"/>
            <w14:textFill>
              <w14:solidFill>
                <w14:srgbClr w14:val="00415C"/>
              </w14:solidFill>
            </w14:textFill>
          </w:rPr>
          <w:t>01</w:t>
        </w:r>
      </w:ins>
      <w:del w:id="250" w:date="2025-05-28T21:52:15Z" w:author="Doğan ŞAN">
        <w:r>
          <w:rPr>
            <w:rStyle w:val="None"/>
            <w:rFonts w:ascii="Times New Roman" w:hAnsi="Times New Roman"/>
            <w:outline w:val="0"/>
            <w:color w:val="00415c"/>
            <w:u w:color="00415c"/>
            <w:rtl w:val="0"/>
            <w14:textFill>
              <w14:solidFill>
                <w14:srgbClr w14:val="00415C"/>
              </w14:solidFill>
            </w14:textFill>
          </w:rPr>
          <w:delText>18</w:delText>
        </w:r>
      </w:del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:00 saatleri aras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ndad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 Cumartesi, Pazar ve Resmi tatil 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nleri mesai saatleri 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ndad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4.6.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teri,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nin fonksiyonel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zelliklerinden hangisinin uygun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s-ES_tradnl"/>
          <w14:textFill>
            <w14:solidFill>
              <w14:srgbClr w14:val="00415C"/>
            </w14:solidFill>
          </w14:textFill>
        </w:rPr>
        <w:t>mad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tespit edilen sorunun niteli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ini, sorun ile ilgili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 bilgileri, sorunun hangi ortamda ortaya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+90551 193 6829 numaral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 xml:space="preserve">WhatsApp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zerinden veya </w:t>
      </w:r>
      <w:r>
        <w:rPr>
          <w:rStyle w:val="None"/>
          <w:rFonts w:ascii="Times New Roman" w:hAnsi="Times New Roman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sandoganali187</w:t>
      </w:r>
      <w:r>
        <w:rPr>
          <w:rStyle w:val="None"/>
          <w:outline w:val="0"/>
          <w:color w:val="2f5496"/>
          <w:u w:color="2f5496"/>
          <w:rtl w:val="0"/>
          <w:lang w:val="it-IT"/>
          <w14:textFill>
            <w14:solidFill>
              <w14:srgbClr w14:val="2F5496"/>
            </w14:solidFill>
          </w14:textFill>
        </w:rPr>
        <w:t>@gmail.com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adresi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zerinden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detayl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bir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tan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mlamak ve bildirmekle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iletilmeyen talepler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in;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kendi kay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ndaki bulgu ve bilgileri delil kabul etmekte ve destek hizmetlerini bu bilgiler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vermektedir. Bu kapsamda iletilmeyen talepler ile ilgili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sorumlu tutulamayacakt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talepleri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 belirtilen SLA (Hizmet Seviyeleri Anla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 seviyelerine ba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dahale etmeyi ve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zmeyi kabul ve taahh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 eder 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tbl>
      <w:tblPr>
        <w:tblW w:w="90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5"/>
        <w:gridCol w:w="1440"/>
        <w:gridCol w:w="1050"/>
        <w:gridCol w:w="4305"/>
      </w:tblGrid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90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Hizmet Sa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ğ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:lang w:val="en-US"/>
                <w14:textFill>
                  <w14:solidFill>
                    <w14:srgbClr w14:val="00415C"/>
                  </w14:solidFill>
                </w14:textFill>
              </w:rPr>
              <w:t>lay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c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ı 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Destek SLA Seviyeleri</w:t>
            </w:r>
          </w:p>
        </w:tc>
      </w:tr>
      <w:tr>
        <w:tblPrEx>
          <w:shd w:val="clear" w:color="auto" w:fill="cdd4e9"/>
        </w:tblPrEx>
        <w:trPr>
          <w:trHeight w:val="491" w:hRule="atLeast"/>
        </w:trPr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Problem Seviyesi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  <w:rPr>
                <w:rStyle w:val="None"/>
                <w:rFonts w:ascii="Times New Roman" w:cs="Times New Roman" w:hAnsi="Times New Roman" w:eastAsia="Times New Roman"/>
                <w:outline w:val="0"/>
                <w:color w:val="00415c"/>
                <w:u w:color="00415c"/>
                <w:shd w:val="nil" w:color="auto" w:fill="auto"/>
                <w14:textFill>
                  <w14:solidFill>
                    <w14:srgbClr w14:val="00415C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dahale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resi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  <w:rPr>
                <w:rStyle w:val="None"/>
                <w:rFonts w:ascii="Times New Roman" w:cs="Times New Roman" w:hAnsi="Times New Roman" w:eastAsia="Times New Roman"/>
                <w:outline w:val="0"/>
                <w:color w:val="00415c"/>
                <w:u w:color="00415c"/>
                <w:shd w:val="nil" w:color="auto" w:fill="auto"/>
                <w14:textFill>
                  <w14:solidFill>
                    <w14:srgbClr w14:val="00415C"/>
                  </w14:solidFill>
                </w14:textFill>
              </w:rPr>
            </w:pP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Çö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z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m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resi</w:t>
            </w:r>
          </w:p>
        </w:tc>
        <w:tc>
          <w:tcPr>
            <w:tcW w:type="dxa" w:w="4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Seviye A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çı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klamas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:lang w:val="pt-PT"/>
                <w14:textFill>
                  <w14:solidFill>
                    <w14:srgbClr w14:val="00415C"/>
                  </w14:solidFill>
                </w14:textFill>
              </w:rPr>
              <w:t xml:space="preserve">Acil 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ncelikli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2 saat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2 g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</w:p>
        </w:tc>
        <w:tc>
          <w:tcPr>
            <w:tcW w:type="dxa" w:w="4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Hizmetin B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yle Devre D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ışı 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Kalmas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</w:tr>
      <w:tr>
        <w:tblPrEx>
          <w:shd w:val="clear" w:color="auto" w:fill="cdd4e9"/>
        </w:tblPrEx>
        <w:trPr>
          <w:trHeight w:val="731" w:hRule="atLeast"/>
        </w:trPr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:lang w:val="en-US"/>
                <w14:textFill>
                  <w14:solidFill>
                    <w14:srgbClr w14:val="00415C"/>
                  </w14:solidFill>
                </w14:textFill>
              </w:rPr>
              <w:t>Y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ksek 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ncelikli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 4 saat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3 g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</w:p>
        </w:tc>
        <w:tc>
          <w:tcPr>
            <w:tcW w:type="dxa" w:w="4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Hizmetin Bir Alt Par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ç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 Devre D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ışı 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Kalmas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ı 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veya B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 Normal Hizmetini Vermesine Engel Olmas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</w:tr>
      <w:tr>
        <w:tblPrEx>
          <w:shd w:val="clear" w:color="auto" w:fill="cdd4e9"/>
        </w:tblPrEx>
        <w:trPr>
          <w:trHeight w:val="731" w:hRule="atLeast"/>
        </w:trPr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Orta 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ncelikli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:lang w:val="ru-RU"/>
                <w14:textFill>
                  <w14:solidFill>
                    <w14:srgbClr w14:val="00415C"/>
                  </w14:solidFill>
                </w14:textFill>
              </w:rPr>
              <w:t>1 g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3 g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</w:p>
        </w:tc>
        <w:tc>
          <w:tcPr>
            <w:tcW w:type="dxa" w:w="4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Hizmetin daha 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:lang w:val="sv-SE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nemsiz Bir Alt Par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ç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 Devre D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ışı 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Kalmas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ı 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veya B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 Normal Hizmetini Vermesine Engel Olmas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</w:tr>
      <w:tr>
        <w:tblPrEx>
          <w:shd w:val="clear" w:color="auto" w:fill="cdd4e9"/>
        </w:tblPrEx>
        <w:trPr>
          <w:trHeight w:val="731" w:hRule="atLeast"/>
        </w:trPr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D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üşü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k 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ncelikli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2 g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4 g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</w:p>
        </w:tc>
        <w:tc>
          <w:tcPr>
            <w:tcW w:type="dxa" w:w="4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Sistemin B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n veya Alt Hizmetlerinin Normal 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İş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leyi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ş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ini Engellemeyen, 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leride Olabilecek Problemi 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İş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aret Eden Sorun</w:t>
            </w:r>
          </w:p>
        </w:tc>
      </w:tr>
    </w:tbl>
    <w:p>
      <w:pPr>
        <w:pStyle w:val="Body A"/>
        <w:widowControl w:val="0"/>
        <w:spacing w:after="0" w:line="240" w:lineRule="auto"/>
        <w:ind w:left="108" w:hanging="108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widowControl w:val="0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 yer almayan bak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m, 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 ve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destek hizmetlerine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nelik 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zenlemeler ve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cretlendirme taraflar aras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ayr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anla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 ile belirlenecektir.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sz w:val="24"/>
          <w:szCs w:val="24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4.7.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mesai saatleri 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ndaki bak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destek taleplerinin yerine getirilip getirilmeyece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i, getirilecekse kapsam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ve gerekirse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cretlendirmesi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belirlenir.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mesai saatleri 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ndaki istekleri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"mailto:sandoganali187@gmail.com"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sandoganali187</w:t>
      </w:r>
      <w:r>
        <w:rPr>
          <w:rStyle w:val="None"/>
          <w:outline w:val="0"/>
          <w:color w:val="0563c1"/>
          <w:u w:val="single" w:color="0563c1"/>
          <w:rtl w:val="0"/>
          <w:lang w:val="it-IT"/>
          <w14:textFill>
            <w14:solidFill>
              <w14:srgbClr w14:val="0563C1"/>
            </w14:solidFill>
          </w14:textFill>
        </w:rPr>
        <w:t>@gmail.com</w:t>
      </w:r>
      <w:r>
        <w:rPr/>
        <w:fldChar w:fldCharType="end" w:fldLock="0"/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 ve +90 551 193 6829 numaral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ı </w:t>
      </w:r>
      <w:r>
        <w:rPr>
          <w:rStyle w:val="None"/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whatsapp hatt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 ü</w:t>
      </w:r>
      <w:r>
        <w:rPr>
          <w:rStyle w:val="None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zerinden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iletebilecek ve online takip edilecektir.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sz w:val="24"/>
          <w:szCs w:val="24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5.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cretlendirme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 xml:space="preserve">5.1.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deme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belirlenmi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 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deme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artlar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 banka transferi arac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yap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lacakt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r. 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5.2. Fatura,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teriden 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nan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teri bilgileri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evesinde elektronik olarak 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nderilecektir.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5.3. Kapsam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de belirlenen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Hizmetlerine 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ile anla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 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cretlendirme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daki tabloda yer almaktad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tbl>
      <w:tblPr>
        <w:tblW w:w="90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12"/>
        <w:gridCol w:w="1812"/>
        <w:gridCol w:w="1812"/>
        <w:gridCol w:w="1812"/>
        <w:gridCol w:w="1812"/>
      </w:tblGrid>
      <w:tr>
        <w:tblPrEx>
          <w:shd w:val="clear" w:color="auto" w:fill="cdd4e9"/>
        </w:tblPrEx>
        <w:trPr>
          <w:trHeight w:val="491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Hizmet Ad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Hizmet 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İç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eri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ğ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resi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(Varsa Taahh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 Durumu)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:lang w:val="de-DE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:lang w:val="pt-PT"/>
                <w14:textFill>
                  <w14:solidFill>
                    <w14:srgbClr w14:val="00415C"/>
                  </w14:solidFill>
                </w14:textFill>
              </w:rPr>
              <w:t>creti</w:t>
            </w:r>
          </w:p>
        </w:tc>
      </w:tr>
      <w:tr>
        <w:tblPrEx>
          <w:shd w:val="clear" w:color="auto" w:fill="cdd4e9"/>
        </w:tblPrEx>
        <w:trPr>
          <w:trHeight w:val="1920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Ana Yaz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l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 Hizmeti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StockX sitesinde a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çı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k artt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rmalara girilip al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nan 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nlerin 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teslim takibinin yap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lmas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.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  <w:jc w:val="both"/>
            </w:pPr>
            <w:r>
              <w:rPr>
                <w:rStyle w:val="None"/>
                <w:shd w:val="nil" w:color="auto" w:fill="auto"/>
                <w:rtl w:val="0"/>
              </w:rPr>
              <w:t>3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 ay 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resiz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60000TL</w:t>
            </w:r>
          </w:p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Ayl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k 20000TL 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deme</w:t>
            </w:r>
          </w:p>
        </w:tc>
      </w:tr>
      <w:tr>
        <w:tblPrEx>
          <w:shd w:val="clear" w:color="auto" w:fill="cdd4e9"/>
        </w:tblPrEx>
        <w:trPr>
          <w:trHeight w:val="731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Yan Yaz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l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 Hizmeti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Monit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:lang w:val="sv-SE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 sisteminin haz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rlanmas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3 ay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resiz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1"/>
                <w:lang w:val="ar-SA" w:bidi="ar-SA"/>
                <w14:textFill>
                  <w14:solidFill>
                    <w14:srgbClr w14:val="00415C"/>
                  </w14:solidFill>
                </w14:textFill>
              </w:rPr>
              <w:t>“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Doldurlacak alan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”</w:t>
            </w:r>
          </w:p>
        </w:tc>
      </w:tr>
      <w:tr>
        <w:tblPrEx>
          <w:shd w:val="clear" w:color="auto" w:fill="cdd4e9"/>
        </w:tblPrEx>
        <w:trPr>
          <w:trHeight w:val="731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Bak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 ve M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üş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teri Deste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ğ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İş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bu s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:lang w:val="sv-SE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zle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ş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menin 4. maddesinde a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çı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klanan hizmet.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Teslim tarihinden sonraki 3 ay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3 ay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:lang w:val="de-DE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cretsiz</w:t>
            </w:r>
          </w:p>
        </w:tc>
      </w:tr>
    </w:tbl>
    <w:p>
      <w:pPr>
        <w:pStyle w:val="Body A"/>
        <w:widowControl w:val="0"/>
        <w:spacing w:after="0" w:line="240" w:lineRule="auto"/>
        <w:ind w:left="108" w:hanging="108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widowControl w:val="0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5.4.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ye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a-DK"/>
          <w14:textFill>
            <w14:solidFill>
              <w14:srgbClr w14:val="00415C"/>
            </w14:solidFill>
          </w14:textFill>
        </w:rPr>
        <w:t>mede tan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mland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ığı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haliyle sunulmaktad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a-DK"/>
          <w14:textFill>
            <w14:solidFill>
              <w14:srgbClr w14:val="00415C"/>
            </w14:solidFill>
          </w14:textFill>
        </w:rPr>
        <w:t>mede tan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mlanmam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ış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olan b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n de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iklikler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zel geli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tirme veya ek talep olarak de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erlendirilecektir.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terinin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zel geli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tirme veya ek talebi olmas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durumunda,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ncelikle bu talebin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uygun 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lmesi ve ayr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ca taraflar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bu ek geli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tirme veya talebin fiyatland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rmas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konusunda mutabakat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gerekmektedir.</w:t>
      </w:r>
    </w:p>
    <w:p>
      <w:pPr>
        <w:pStyle w:val="Body A"/>
        <w:jc w:val="both"/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6. Gizlilik 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6.1.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 (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:lang w:val="ar-SA" w:bidi="ar-SA"/>
          <w14:textFill>
            <w14:solidFill>
              <w14:srgbClr w14:val="00415C"/>
            </w14:solidFill>
          </w14:textFill>
        </w:rPr>
        <w:t>“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klayan 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”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 haz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rlanm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ış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olan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ticari ve teknik bilgiler ve di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er materyaller de dahil olmak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zere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 teknoloji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nleri,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mlar, kaynak kodlar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know-how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ticari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r, bulu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icat ve (patentli olsun veya olmas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n) di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er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 fikri haklar,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mlemeler, derlemeler ve sanat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ve di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er fikri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nler,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bilginin belgelenip belgelenmedi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ine bak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lmaks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n, gizli bilgi (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:lang w:val="ar-SA" w:bidi="ar-SA"/>
          <w14:textFill>
            <w14:solidFill>
              <w14:srgbClr w14:val="00415C"/>
            </w14:solidFill>
          </w14:textFill>
        </w:rPr>
        <w:t>“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Gizli Bilgi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”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 olarak kabul edilecektir.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6.2.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bilgi veya materyal,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klayan 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 gizli olarak nitelendirilse dahi;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(a)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nceden edinilen bilginin; hukuka ayk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veya 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â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â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kteki bir gizlilik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üğü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ihlali ile elde edilmemi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uluyla,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bilgi bunu edinen 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 halihaz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rda bilinmekte ise,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(b)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Öğ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renen 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herhangi bir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meyi ihlal etmesi durumu 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nda,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bilgi kamuya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ksa bu bilgiler Gizli Bilgi olarak nitelenmeyecektir veya Gizli Bilgi niteli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ini kaybedecektir.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6.3.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mede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len veya burada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 belirtilen ama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lar 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ya da hukuken zorunlu olan haller 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nda, Taraflar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nceden di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 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olmaks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yukar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daki 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mlede tarif edilen herhangi bir Gizli Bilgiyi yay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nlamayaca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iletmeyece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ini,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klamayaca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if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 etmeyece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ini veya kullanmayaca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kabul eder.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6.4.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gizlilik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üğü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Taraflardan her birinin ifas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katk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da bulunan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anlar,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tirakler, ba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ortakl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klar, grup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irketleri, alt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kleniciler, tedarik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iler ve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m di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 harici dan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manlar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kapsamaktad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6.5.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Taraflar, tan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pazarlama faaliyetlerinde veya herhangi bir kanuni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klerin yerine getirilmesi amac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yla, birbirlerinin unvan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klayabilir, logosunu veya bu amaca hizmet ko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uluyla 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rsellerini kullanabilir, birbirlerini referans 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sterebilir ve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kapsam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sadece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madde ile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klayabilir.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6.6.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maddede yer alan 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mlerin ihlali halinde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klayan Taraf, zararlar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tazminini di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 Taraftan talep etme hakk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sahiptir.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 Ki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Verilerin Korunmas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7.1.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maddede yer alan tan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 24.03.2016 tarih ve 6698 say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Verilerin Korunmas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Kanunu (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:lang w:val="ar-SA" w:bidi="ar-SA"/>
          <w14:textFill>
            <w14:solidFill>
              <w14:srgbClr w14:val="00415C"/>
            </w14:solidFill>
          </w14:textFill>
        </w:rPr>
        <w:t>“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KVKK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”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), KVKK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 dayal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veya ba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 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kart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 ikincil mevzuat ve 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 Koruma Kurulu (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:lang w:val="ar-SA" w:bidi="ar-SA"/>
          <w14:textFill>
            <w14:solidFill>
              <w14:srgbClr w14:val="00415C"/>
            </w14:solidFill>
          </w14:textFill>
        </w:rPr>
        <w:t>“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Kurul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”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 karar ve rehberlerinde ge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en tan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mlamalar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ifade eder.Taraflar KVKK, ikincil mevzuat ve Kurul karar ve rehberlerine uygun hareket edeceklerdir.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7.2.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;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 kapsam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 Veri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leyen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fat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haizdir.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nl-NL"/>
          <w14:textFill>
            <w14:solidFill>
              <w14:srgbClr w14:val="00415C"/>
            </w14:solidFill>
          </w14:textFill>
        </w:rPr>
        <w:t>;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veya kullan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Hizmetlerine aktar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 veya kendisinin eri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imine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 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Verileri,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 kapsam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ndaki ama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fr-FR"/>
          <w14:textFill>
            <w14:solidFill>
              <w14:srgbClr w14:val="00415C"/>
            </w14:solidFill>
          </w14:textFill>
        </w:rPr>
        <w:t>la ba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 bu amac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mayacak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leyece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ini,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 olmad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a kendi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anlar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 hukuki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kleri kapsam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yetkili merciler 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ilerle payla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mayaca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kabul, beyan ve taahh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 eder.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7.3.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 taht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Veri Sorumlusu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fat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haizdir.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teri;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 kapsam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i,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lgili 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iler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alarak veya KVKK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 say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 di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er hukuka uygunluk nedenlerinden birisine uygun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elde etti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ini ve platforma ve platform arac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ya ve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 aktard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,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lgili 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iler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nelik verinin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lenmesi ve -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ile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 olan aktar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dahil - aktar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gerekli ayd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nlatmay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Ayd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nlatma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üğü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Yerine Getirilmesinde Uyulacak Usul ve Esaslar Hakk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Tebli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e uygun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yapm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ış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oldu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unu veya gerekli ko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ullar varsa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KVKK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8. maddesindeki ko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ullara uydu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unu kabul, beyan ve taahh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 eder.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7.4.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7.3. maddenin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ndan ihlali sebebiyle ortaya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kabilecek her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ü̈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talebe 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idari, cezai ve hukuki sorumluluk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teriye aittir. Bu 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mleden olmak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zere; olu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abilecek herhangi bir zarardan, 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̈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̈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ncu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̈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 taleplerinden, idari inceleme ve yapt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mlardan ve bunlarla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olmaks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n di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 zararlardan hi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bir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sorumlu de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ildir.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7.5.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teri, kullan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Hizmetlerine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kledi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 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 bak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da 7.3. maddedeki ko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ullar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evesinde sorumludur.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7.6.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7.3. ve 7.4. maddelerine ayk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davran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halinde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herhangi bir resmi/idari merci veya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 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ah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s/kurum nezdinde hukuki, idari ve/veya cezai bir taleple kar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 kalmas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halinde,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teri,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nezdinde olu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an her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zarar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feriyle birlikte ve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ilk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talebi halinde nakden ve defaten tazmin etmekle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7.7.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Taraflar,Ki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Verilerin hukuka ayk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lenmesini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nlemek, 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Verilere hukuka ayk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eri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ilmesini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nlemek, 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Verilerin muhafazas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lamak,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amac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uygun 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venlik 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zeyini temin etmeye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nelik olarak 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nacak teknik ve idari tedbirleri bak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KVKK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12/2. Maddesi kapsam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terek ve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teselsil sorumludurlar. Ancak; bu tedbirlerin ihlali sebebiyle ortaya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kacak idari yapt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mlar ve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ilerin zarar ve ziyanlar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dahil her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zarar bak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idari ve tazmin sorumlulu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menin 5.3. maddesinde belirtilen paket tutar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9. S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re ve Fesih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9.2 Yaz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 5.3. maddede belirtilen tabloda S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resi k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sm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belirtilen tarihler i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erisinde teslim edilecektir. Ba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:lang w:val="nl-NL"/>
          <w14:textFill>
            <w14:solidFill>
              <w14:srgbClr w14:val="00415C"/>
            </w14:solidFill>
          </w14:textFill>
        </w:rPr>
        <w:t>lang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ıç 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 biti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tarihleri a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 yaz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lmam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ış 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olan s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relerde taraflar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yaz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beyanlar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ge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erli olacakt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9.3.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teri,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 Hizmetlerinin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ba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bildirimde bulunarak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meyi feshedebilir.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teri,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malara ba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ktan sonra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meyi feshetmesi halinde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 ge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erli tutar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%50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sini,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 aktif kullan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 haz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 hale geldikten sonra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menin feshi halinde ise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cretin tamam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 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demekle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ayn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re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erisinde herhangi bir sebep 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stermeksizin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menin 11.7. maddesindeki ko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ullara uygun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teriye fesih talebinde bulunabilir.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menin feshinden do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an zarar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mede o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 kararla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lan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cret miktar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olmak kayd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yla, kar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lamakla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uto"/>
        <w:jc w:val="both"/>
      </w:pPr>
      <w:r>
        <w:rPr>
          <w:rStyle w:val="None"/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9.5.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medeki;</w:t>
      </w:r>
    </w:p>
    <w:p>
      <w:pPr>
        <w:pStyle w:val="Body A"/>
        <w:shd w:val="clear" w:color="auto" w:fill="ffffff"/>
        <w:spacing w:after="0" w:line="390" w:lineRule="auto"/>
        <w:jc w:val="both"/>
      </w:pP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 Madde 6 (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Gizlilik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),</w:t>
      </w:r>
    </w:p>
    <w:p>
      <w:pPr>
        <w:pStyle w:val="Body A"/>
        <w:shd w:val="clear" w:color="auto" w:fill="ffffff"/>
        <w:spacing w:after="0" w:line="390" w:lineRule="auto"/>
        <w:jc w:val="both"/>
      </w:pP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 Madde 7 (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Verilerin Korunmas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),</w:t>
      </w:r>
    </w:p>
    <w:p>
      <w:pPr>
        <w:pStyle w:val="Body A"/>
        <w:shd w:val="clear" w:color="auto" w:fill="ffffff"/>
        <w:spacing w:after="0" w:line="390" w:lineRule="auto"/>
        <w:jc w:val="both"/>
      </w:pP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 Madde 10 (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Taraflar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Sorumluluklar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</w:t>
      </w:r>
    </w:p>
    <w:p>
      <w:pPr>
        <w:pStyle w:val="Body A"/>
        <w:shd w:val="clear" w:color="auto" w:fill="ffffff"/>
        <w:spacing w:after="0" w:line="390" w:lineRule="auto"/>
        <w:jc w:val="both"/>
      </w:pP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 Madde 12 (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Uygulanacak Hukuk)</w:t>
      </w:r>
    </w:p>
    <w:p>
      <w:pPr>
        <w:pStyle w:val="Body A"/>
        <w:shd w:val="clear" w:color="auto" w:fill="ffffff"/>
        <w:spacing w:after="0" w:line="390" w:lineRule="auto"/>
        <w:jc w:val="both"/>
      </w:pP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mleri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menin sona ermesinden veya feshedilmesinden etkilenmeyecek ve ge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ini korumaya devam edecektir.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9.6.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 xml:space="preserve">teri Whatsapp, E-mail ve </w:t>
      </w:r>
      <w:del w:id="251" w:date="2025-05-28T21:56:51Z" w:author="Doğan ŞAN">
        <w:r>
          <w:rPr>
            <w:rStyle w:val="None"/>
            <w:rFonts w:ascii="Times New Roman" w:hAnsi="Times New Roman"/>
            <w:outline w:val="0"/>
            <w:color w:val="00415c"/>
            <w:u w:color="00415c"/>
            <w:rtl w:val="0"/>
            <w14:textFill>
              <w14:solidFill>
                <w14:srgbClr w14:val="00415C"/>
              </w14:solidFill>
            </w14:textFill>
          </w:rPr>
          <w:delText>mail</w:delText>
        </w:r>
      </w:del>
      <w:ins w:id="252" w:date="2025-05-28T21:56:52Z" w:author="Doğan ŞAN">
        <w:r>
          <w:rPr>
            <w:rStyle w:val="None"/>
            <w:rFonts w:ascii="Times New Roman" w:hAnsi="Times New Roman"/>
            <w:outline w:val="0"/>
            <w:color w:val="00415c"/>
            <w:u w:color="00415c"/>
            <w:rtl w:val="0"/>
            <w14:textFill>
              <w14:solidFill>
                <w14:srgbClr w14:val="00415C"/>
              </w14:solidFill>
            </w14:textFill>
          </w:rPr>
          <w:t>posta</w:t>
        </w:r>
      </w:ins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yollar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ileti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ime ge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ebilir.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 Taraflar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Sorumluluklar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10.1.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dok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mantasyonlar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uyum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inde olmas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 dijital dok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mantasyonlar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tan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mlanan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levleri en iyi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yerine getirmesi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 gerekli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zeni 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sterecektir. Ancak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Hizmeti ile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lanan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kanunun veya mevzuat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gerekliliklerini kar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layaca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 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eklinde bir taahh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tte bulunmamaktad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Hizmeti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fayda ve zararlar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nhas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ran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ye aittir.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10.2.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erisinde -varsa-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 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ah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altyap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lisans ve garanti ko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ullar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 üçü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 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ah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melerine ve ko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ullar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tabidir.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bunlarla ilgili herhangi bir garanti ve taahh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bulunmamaktad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10.3.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Hizmetlerine ve buluta aktar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lacak, saklanacak ve yedeklenecek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verilerin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ine 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sorumluluk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ve kullan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lara aittir.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eriklerin kayb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olmayaca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dair garanti vermemektedir. Bu anlamda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, ortaya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kabilecek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erik kay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plar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sorumlu de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ildir.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10.4.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, 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in veya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zel entegrat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veya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layac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altyap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veya sistemlerinden kaynaklanan durumlardan,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donan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veya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letim sistemi 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ndan,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telif haklar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 ait olmayan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kullan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ndan, entegrasyon ama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Hizmetlerine ba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lanan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sahibi olmad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ığı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ara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mlardan kaynaklanan hatalardan, uzaktan eri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im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ğı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 ileti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im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ğı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tasar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ba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hatalar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ndan, voltaj dalgalanmas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 elektrik problemlerinden,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teriden kaynakl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vir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 bula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ndan veya benzeri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evresel fakt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rlerden,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cbir sebeplerden ve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hatalar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ve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bunlar sebebiyle olu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abilecek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hatalar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Hizmetlerine  hen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kaydedilmemi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verilerin kayb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sorumlu de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ildir.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10.5.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ilgili resm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î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kurumlarca (belediye, bakanl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vb) uygulanan ge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ici ve/veya kal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uygulamalar nedeniyle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Hizmeti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ne veya bak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m/destek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lemlerin ba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lamamas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/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lememesi durumlar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sorumlu de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ildir.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10.6.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teri,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 belirtilen hizmetlerden faydalanabilmek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 teknik altyap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gereklilik, donan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klenmesi ve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klenen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mlara ait lisans gereksinimlerini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lamakla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bu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kleri yerine getirmemesi sebebi ile 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menin konusu olan hizmetleri alamamas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sorumlu de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ildir.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10.7.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Kullan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 xml:space="preserve">ve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ifre bilgilerinin gizlili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 ve 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̈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̈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ncu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̈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iler ile payla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sorumlulu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teriye aittir.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10.8.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kendi kusur veya kast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dolay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nezdinde do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nl-NL"/>
          <w14:textFill>
            <w14:solidFill>
              <w14:srgbClr w14:val="00415C"/>
            </w14:solidFill>
          </w14:textFill>
        </w:rPr>
        <w:t>an do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rudan zararlardan sorumludur. Ancak bu sorumluluk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5.3. maddesinde yer alan bedeli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amayacakt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ko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ulda dolayl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zararlardan sorumlu tutulamayacakt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10.9.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platform arac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yla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retilen bilgi ve belgelere 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saklama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üğü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resi ile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 Genel H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mler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11.1.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smi H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ms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zl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k.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İş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 yer alan 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mlerden herhangi birinin yetkili mahkemenin kesin karar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istinaden ge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ersiz veya 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veya ba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ka bir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icra edilemez olmas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durumunda,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ge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ersizlik, 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veya icra edilemezlik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menin di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a-DK"/>
          <w14:textFill>
            <w14:solidFill>
              <w14:srgbClr w14:val="00415C"/>
            </w14:solidFill>
          </w14:textFill>
        </w:rPr>
        <w:t>er 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mlerinin ge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 ve icra edilebilirli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ini etkilemeyecektir. Kalan maddeler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kte kalacak ve ge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erli olmaya devam edecektir.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11.2.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De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iklikler.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İş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meye 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hi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de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iklik, 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zenleme veya yenileme Taraflarca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kararla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p usul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 imzalanmad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 ba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olmayacakt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11.3.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Hukuki Nitelik.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 yer alan hi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m, Taraflar aras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bir ortak giri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im (joint venture), ortakl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k, acente 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kisi,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i-i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veren 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kisi veya franchise 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kisi kuracak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yorumlanmayacakt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 ve Taraflardan hi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biri,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k veya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olarak, di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 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anlamda herhangi bir bor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ç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veya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alt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sokma hak ve yetkisine sahibi olmayacakt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11.4.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:lang w:val="it-IT"/>
          <w14:textFill>
            <w14:solidFill>
              <w14:srgbClr w14:val="00415C"/>
            </w14:solidFill>
          </w14:textFill>
        </w:rPr>
        <w:t>Feragat.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İş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 taht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Taraflardan birine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klenmi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olan bir borcun ifas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ancak di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 Taraf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feragat imzalamas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 vazge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ilebilir ve bu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zenlenen feragat, ancak ve yaln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zca feragat edilen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 ge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erli olacakt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r.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 yer alan haklardan herhangi birinin kullan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haktan feragat olarak say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lmayacak ve b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yle bir hakk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ileri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rme hakk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etkilemeyecektir.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11.5.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Devir ve Temlik.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teri,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nceden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onay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olmaks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n,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meden do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an hak ve bor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herhangi bir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tarafa devir veya temlik edemez.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11.6.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Kesin Delil.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tutmu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oldu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 resmi kay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 ve defterlerle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Hizmetine 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ilgili Veri Merkezlerinde tutulan elektronik kay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tlar kesin delil te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kil eder.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11.7.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Bildirimler.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İş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meye 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ileti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im ve bildirimler 9.6. maddede 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zenlenen 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terinin uymakla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oldu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 bildirim 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ntemi 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yap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lacakt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 ve Taraflara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</w:t>
      </w:r>
      <w:r>
        <w:rPr>
          <w:rStyle w:val="None"/>
          <w:rFonts w:ascii="Arial Unicode MS" w:hAnsi="Arial Unicode MS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de belirtilen adreslerine noter kanal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ile, taahh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posta veya 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 yer alan e-posta adreslerine e-posta yoluyla teslim edilecektir.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Taraflar, adreslerini veya e-posta adreslerini, di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 Tarafa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de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ikli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 ge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erli olaca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ğı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tarihten en ge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ç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on (10) 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ncesinden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bildirimde bulunmak suretiyle de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tirebilirler.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tbl>
      <w:tblPr>
        <w:tblW w:w="90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30"/>
        <w:gridCol w:w="4530"/>
      </w:tblGrid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üş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:lang w:val="it-IT"/>
                <w14:textFill>
                  <w14:solidFill>
                    <w14:srgbClr w14:val="00415C"/>
                  </w14:solidFill>
                </w14:textFill>
              </w:rPr>
              <w:t>teri: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Hizmet Sa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ğ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:lang w:val="en-US"/>
                <w14:textFill>
                  <w14:solidFill>
                    <w14:srgbClr w14:val="00415C"/>
                  </w14:solidFill>
                </w14:textFill>
              </w:rPr>
              <w:t>lay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c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: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sim Soyisim:  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sim Soyisim: Do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ğ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an Ali </w:t>
            </w:r>
            <w:r>
              <w:rPr>
                <w:rStyle w:val="None"/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Ş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AN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Mail: </w:t>
            </w: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</w:pPr>
            <w:r>
              <w:rPr>
                <w:rStyle w:val="None"/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Mail: sandoganali187@gmail.com</w:t>
            </w:r>
          </w:p>
        </w:tc>
      </w:tr>
    </w:tbl>
    <w:p>
      <w:pPr>
        <w:pStyle w:val="Body A"/>
        <w:widowControl w:val="0"/>
        <w:spacing w:after="0" w:line="240" w:lineRule="auto"/>
        <w:ind w:left="108" w:hanging="108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widowControl w:val="0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11.8.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cbir Sebepler.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 afet, isyan, sava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a-DK"/>
          <w14:textFill>
            <w14:solidFill>
              <w14:srgbClr w14:val="00415C"/>
            </w14:solidFill>
          </w14:textFill>
        </w:rPr>
        <w:t>, grev, salg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n, sosyal veya siyasi olaylar ile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gerekli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bilgi 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venli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ini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nlemlerini almas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ra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men, yaz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 veya sistemlerine yap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 siber sald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lar da dahil ve fakat bunlarla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olmaks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makul kontrol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ve/veya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ng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geli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en ve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nleyemeyece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i, ka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lmayacak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durumlar sebebiyle, 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 ile belirlenen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edimlerin veya edimlerden bir veya bir ka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n ge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eksik ifa edilmesi veya hi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ç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ifa edilememesinden Hizmet Sa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sorumlu de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ildir. Bu sebeplerle yerine getirilemeyen veya eksik yerine getirilen edimlerden dolay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herhangi bir isim alt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herhangi bir hak ve talepte bulunamayacakt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12. Uygulanacak Hukuk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12.1.</w:t>
      </w:r>
      <w:r>
        <w:rPr>
          <w:rStyle w:val="None"/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meden do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an veya 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meye ili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uyu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mazl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veya davalarda 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rk Hukuku uygulanacakt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 A"/>
        <w:shd w:val="clear" w:color="auto" w:fill="ffffff"/>
        <w:spacing w:after="0" w:line="390" w:lineRule="atLeast"/>
        <w:jc w:val="both"/>
        <w:rPr>
          <w:rStyle w:val="None"/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 A"/>
        <w:shd w:val="clear" w:color="auto" w:fill="ffffff"/>
        <w:spacing w:after="0" w:line="390" w:lineRule="atLeast"/>
        <w:jc w:val="both"/>
      </w:pP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12.2 Anla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mazl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çö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nde 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stanbul Tahkim Merkezi yetkilidir. Taraflar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Tahkim yoluyla anla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amamas</w:t>
      </w:r>
      <w:r>
        <w:rPr>
          <w:rStyle w:val="None"/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Style w:val="None"/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halinde Alman Mahkemeleri yetkili kabul edilecektir.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inheri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0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7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0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7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