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YAZILIM H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ZMET 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de-DE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pt-PT"/>
          <w14:textFill>
            <w14:solidFill>
              <w14:srgbClr w14:val="00415C"/>
            </w14:solidFill>
          </w14:textFill>
        </w:rPr>
        <w:t>MES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bu Yaz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 Hizmetleri S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mesi (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), detaylar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da yer alan taraflar aras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:lang w:val="pt-PT"/>
          <w14:textFill>
            <w14:solidFill>
              <w14:srgbClr w14:val="00415C"/>
            </w14:solidFill>
          </w14:textFill>
        </w:rPr>
        <w:t>nda [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…………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.] tarihinde ve M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teri taraf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ndan elektronik ortamda onay verilerek imzalanm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"/>
        <w:numPr>
          <w:ilvl w:val="0"/>
          <w:numId w:val="2"/>
        </w:numPr>
        <w:shd w:val="clear" w:color="auto" w:fill="ffffff"/>
        <w:bidi w:val="0"/>
        <w:spacing w:after="0" w:line="390" w:lineRule="atLeast"/>
        <w:ind w:right="0"/>
        <w:jc w:val="both"/>
        <w:rPr>
          <w:rFonts w:ascii="Times New Roman" w:hAnsi="Times New Roman"/>
          <w:b w:val="1"/>
          <w:bCs w:val="1"/>
          <w:outline w:val="0"/>
          <w:color w:val="00415c"/>
          <w:sz w:val="24"/>
          <w:szCs w:val="24"/>
          <w:rtl w:val="0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sz w:val="24"/>
          <w:szCs w:val="24"/>
          <w:u w:color="00415c"/>
          <w:rtl w:val="0"/>
          <w14:textFill>
            <w14:solidFill>
              <w14:srgbClr w14:val="00415C"/>
            </w14:solidFill>
          </w14:textFill>
        </w:rPr>
        <w:t>1. Taraflar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0"/>
        <w:gridCol w:w="4530"/>
      </w:tblGrid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90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Sa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lay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nl-NL"/>
                <w14:textFill>
                  <w14:solidFill>
                    <w14:srgbClr w14:val="00415C"/>
                  </w14:solidFill>
                </w14:textFill>
              </w:rPr>
              <w:t>Unvan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s-ES_tradnl"/>
                <w14:textFill>
                  <w14:solidFill>
                    <w14:srgbClr w14:val="00415C"/>
                  </w14:solidFill>
                </w14:textFill>
              </w:rPr>
              <w:t>DO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AN AL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 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AN</w:t>
            </w:r>
          </w:p>
        </w:tc>
      </w:tr>
      <w:tr>
        <w:tblPrEx>
          <w:shd w:val="clear" w:color="auto" w:fill="cdd4e9"/>
        </w:tblPrEx>
        <w:trPr>
          <w:trHeight w:val="95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Adresi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MERKEZ EFEND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İ 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MAH. 1853 SK. NO: 24 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İÇ 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KAPI NO: 1 MERKEZEFEND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es-ES_tradnl"/>
                <w14:textFill>
                  <w14:solidFill>
                    <w14:srgbClr w14:val="00415C"/>
                  </w14:solidFill>
                </w14:textFill>
              </w:rPr>
              <w:t>/ DEN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ZL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Dairesi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PAMUKKALE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7980672413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Telefon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+90 551 193 6829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E - Posta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it-IT"/>
                <w14:textFill>
                  <w14:solidFill>
                    <w14:srgbClr w14:val="00415C"/>
                  </w14:solidFill>
                </w14:textFill>
              </w:rPr>
              <w:t>sandoganali187@gmail.com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90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teri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nl-NL"/>
                <w14:textFill>
                  <w14:solidFill>
                    <w14:srgbClr w14:val="00415C"/>
                  </w14:solidFill>
                </w14:textFill>
              </w:rPr>
              <w:t>Unvan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it-IT"/>
                <w14:textFill>
                  <w14:solidFill>
                    <w14:srgbClr w14:val="00415C"/>
                  </w14:solidFill>
                </w14:textFill>
              </w:rPr>
              <w:t>Ad - Soyad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Adresi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Dairesi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Vergi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Telefon Numaras</w:t>
            </w: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E - Posta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inherit" w:cs="inherit" w:hAnsi="inherit" w:eastAsia="inherit"/>
                <w:b w:val="1"/>
                <w:bCs w:val="1"/>
                <w:outline w:val="0"/>
                <w:color w:val="00415c"/>
                <w:sz w:val="27"/>
                <w:szCs w:val="27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...............................................</w:t>
            </w:r>
          </w:p>
        </w:tc>
      </w:tr>
    </w:tbl>
    <w:p>
      <w:pPr>
        <w:pStyle w:val="Body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jc w:val="both"/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ve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bundan b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yle ayr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ayr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 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, birlikte 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Taraflar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” 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olarak an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lacakt</w:t>
      </w: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 w:line="390" w:lineRule="atLeast"/>
        <w:ind w:right="0"/>
        <w:jc w:val="both"/>
        <w:rPr>
          <w:b w:val="1"/>
          <w:bCs w:val="1"/>
          <w:outline w:val="0"/>
          <w:color w:val="00415c"/>
          <w:rtl w:val="0"/>
          <w14:textFill>
            <w14:solidFill>
              <w14:srgbClr w14:val="00415C"/>
            </w14:solidFill>
          </w14:textFill>
        </w:rPr>
      </w:pP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2. S</w:t>
      </w:r>
      <w:r>
        <w:rPr>
          <w:b w:val="1"/>
          <w:bCs w:val="1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Kapsam</w:t>
      </w:r>
      <w:r>
        <w:rPr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jc w:val="both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İş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 kapsam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, Ana ve yan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 hizmeti olmak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ü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zere iki farkl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ı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uygulamadan olu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maktad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r:</w:t>
      </w:r>
    </w:p>
    <w:p>
      <w:pPr>
        <w:pStyle w:val="Body"/>
        <w:jc w:val="both"/>
        <w:rPr>
          <w:ins w:id="0" w:date="2025-05-28T21:43:27Z" w:author="Doğan ŞAN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Ana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Hizmeti</w:t>
      </w:r>
      <w:ins w:id="1" w:date="2025-05-28T21:40:39Z" w:author="Doğan ŞAN">
        <w:r>
          <w:rPr>
            <w:outline w:val="0"/>
            <w:color w:val="4472c4"/>
            <w:u w:color="2f5496"/>
            <w:rtl w:val="0"/>
            <w14:textFill>
              <w14:solidFill>
                <w14:srgbClr w14:val="4472C4"/>
              </w14:solidFill>
            </w14:textFill>
          </w:rPr>
          <w:t>:</w:t>
        </w:r>
      </w:ins>
      <w:ins w:id="2" w:date="2025-05-28T21:40:39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 </w:t>
        </w:r>
      </w:ins>
      <w:del w:id="3" w:date="2025-05-28T21:40:3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: </w:delText>
        </w:r>
      </w:del>
      <w:ins w:id="4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"</w:t>
        </w:r>
      </w:ins>
      <w:ins w:id="5" w:date="2025-05-28T21:43:27Z" w:author="Doğan ŞAN">
        <w:r>
          <w:rPr>
            <w:rStyle w:val="Hyperlink.0"/>
          </w:rPr>
          <w:fldChar w:fldCharType="begin" w:fldLock="0"/>
        </w:r>
      </w:ins>
      <w:ins w:id="6" w:date="2025-05-28T21:43:27Z" w:author="Doğan ŞAN">
        <w:r>
          <w:rPr>
            <w:rStyle w:val="Hyperlink.0"/>
          </w:rPr>
          <w:instrText xml:space="preserve"> HYPERLINK "http://StockX.com"</w:instrText>
        </w:r>
      </w:ins>
      <w:ins w:id="7" w:date="2025-05-28T21:43:27Z" w:author="Doğan ŞAN">
        <w:r>
          <w:rPr>
            <w:rStyle w:val="Hyperlink.0"/>
          </w:rPr>
          <w:fldChar w:fldCharType="separate" w:fldLock="0"/>
        </w:r>
      </w:ins>
      <w:ins w:id="8" w:date="2025-05-28T21:43:27Z" w:author="Doğan ŞAN">
        <w:r>
          <w:rPr>
            <w:rStyle w:val="Hyperlink.0"/>
            <w:rtl w:val="0"/>
          </w:rPr>
          <w:t>StockX.com</w:t>
        </w:r>
      </w:ins>
      <w:ins w:id="9" w:date="2025-05-28T21:43:27Z" w:author="Doğan ŞAN">
        <w:r>
          <w:rPr/>
          <w:fldChar w:fldCharType="end" w:fldLock="0"/>
        </w:r>
      </w:ins>
      <w:ins w:id="10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" internet sitesi </w:t>
        </w:r>
      </w:ins>
      <w:ins w:id="11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12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zerinden m</w:t>
        </w:r>
      </w:ins>
      <w:ins w:id="13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üş</w:t>
        </w:r>
      </w:ins>
      <w:ins w:id="14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terinin belirtti</w:t>
        </w:r>
      </w:ins>
      <w:ins w:id="15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ğ</w:t>
        </w:r>
      </w:ins>
      <w:ins w:id="16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 filtrelere uygun olarak teklif verilerek a</w:t>
        </w:r>
      </w:ins>
      <w:ins w:id="17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çı</w:t>
        </w:r>
      </w:ins>
      <w:ins w:id="18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k artt</w:t>
        </w:r>
      </w:ins>
      <w:ins w:id="19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0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rmalara kat</w:t>
        </w:r>
      </w:ins>
      <w:ins w:id="21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2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</w:t>
        </w:r>
      </w:ins>
      <w:ins w:id="23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4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25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6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r ve bu </w:t>
        </w:r>
      </w:ins>
      <w:ins w:id="27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28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</w:t>
        </w:r>
      </w:ins>
      <w:ins w:id="29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30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nler kar marj</w:t>
        </w:r>
      </w:ins>
      <w:ins w:id="31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 </w:t>
        </w:r>
      </w:ins>
      <w:ins w:id="32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ile </w:t>
        </w:r>
      </w:ins>
      <w:ins w:id="33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“</w:t>
        </w:r>
      </w:ins>
      <w:ins w:id="34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Doldurulmas</w:t>
        </w:r>
      </w:ins>
      <w:ins w:id="35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 </w:t>
        </w:r>
      </w:ins>
      <w:ins w:id="36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gereken alan</w:t>
        </w:r>
      </w:ins>
      <w:ins w:id="37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” </w:t>
        </w:r>
      </w:ins>
      <w:ins w:id="38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sitesinde sat</w:t>
        </w:r>
      </w:ins>
      <w:ins w:id="39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ış</w:t>
        </w:r>
      </w:ins>
      <w:ins w:id="40" w:date="2025-05-28T21:43:27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a konulur.</w:t>
        </w:r>
      </w:ins>
    </w:p>
    <w:p>
      <w:pPr>
        <w:pStyle w:val="Body"/>
        <w:jc w:val="both"/>
        <w:rPr>
          <w:del w:id="41" w:date="2025-05-28T21:39:55Z" w:author="Doğan ŞAN"/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del w:id="42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43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üş</w:delText>
        </w:r>
      </w:del>
      <w:del w:id="44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terinin sosyal medya platformlar</w:delText>
        </w:r>
      </w:del>
      <w:del w:id="45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46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47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48" w:date="2025-05-28T21:39:55Z" w:author="Doğan ŞAN">
        <w:r>
          <w:rPr>
            <w:outline w:val="0"/>
            <w:color w:val="2f5496"/>
            <w:u w:color="2f5496"/>
            <w:rtl w:val="0"/>
            <w:lang w:val="nl-NL"/>
            <w14:textFill>
              <w14:solidFill>
                <w14:srgbClr w14:val="2F5496"/>
              </w14:solidFill>
            </w14:textFill>
          </w:rPr>
          <w:delText>geli</w:delText>
        </w:r>
      </w:del>
      <w:del w:id="49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50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tirmesi amac</w:delText>
        </w:r>
      </w:del>
      <w:del w:id="51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52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yla; Amazon </w:delText>
        </w:r>
      </w:del>
      <w:del w:id="53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54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zerinde  </w:delText>
        </w:r>
      </w:del>
      <w:del w:id="55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56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cretsiz g</w:delText>
        </w:r>
      </w:del>
      <w:del w:id="57" w:date="2025-05-28T21:39:55Z" w:author="Doğan ŞAN">
        <w:r>
          <w:rPr>
            <w:outline w:val="0"/>
            <w:color w:val="2f5496"/>
            <w:u w:color="2f5496"/>
            <w:rtl w:val="0"/>
            <w:lang w:val="sv-SE"/>
            <w14:textFill>
              <w14:solidFill>
                <w14:srgbClr w14:val="2F5496"/>
              </w14:solidFill>
            </w14:textFill>
          </w:rPr>
          <w:delText>ö</w:delText>
        </w:r>
      </w:del>
      <w:del w:id="58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nderim, fiyat-aral</w:delText>
        </w:r>
      </w:del>
      <w:del w:id="59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60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k,  filtrelemelere ba</w:delText>
        </w:r>
      </w:del>
      <w:del w:id="61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ğ</w:delText>
        </w:r>
      </w:del>
      <w:del w:id="62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63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64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olarak indirimli </w:delText>
        </w:r>
      </w:del>
      <w:del w:id="65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66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r</w:delText>
        </w:r>
      </w:del>
      <w:del w:id="67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68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 aramas</w:delText>
        </w:r>
      </w:del>
      <w:del w:id="69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70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yapacak bu </w:delText>
        </w:r>
      </w:del>
      <w:del w:id="71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72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r</w:delText>
        </w:r>
      </w:del>
      <w:del w:id="73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74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nlerin kupon bilgilerini ve indirim miktar</w:delText>
        </w:r>
      </w:del>
      <w:del w:id="75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76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77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78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Amazon </w:delText>
        </w:r>
      </w:del>
      <w:del w:id="79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80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zerinden al</w:delText>
        </w:r>
      </w:del>
      <w:del w:id="81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82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p bu bilgilerin girilen filtrelere uygun oldu</w:delText>
        </w:r>
      </w:del>
      <w:del w:id="83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ğ</w:delText>
        </w:r>
      </w:del>
      <w:del w:id="84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undan emin olduktan sonra belirlenmi</w:delText>
        </w:r>
      </w:del>
      <w:del w:id="85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ş </w:delText>
        </w:r>
      </w:del>
      <w:del w:id="86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platformlarda (Telegram kanal</w:delText>
        </w:r>
      </w:del>
      <w:del w:id="87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88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, X hesab</w:delText>
        </w:r>
      </w:del>
      <w:del w:id="89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90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, Bbtdeals Websitesi) payla</w:delText>
        </w:r>
      </w:del>
      <w:del w:id="91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92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acak yaz</w:delText>
        </w:r>
      </w:del>
      <w:del w:id="93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94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95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96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97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98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 sunulmas</w:delText>
        </w:r>
      </w:del>
      <w:del w:id="99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00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d</w:delText>
        </w:r>
      </w:del>
      <w:del w:id="101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02" w:date="2025-05-28T21:39:5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r. </w:delText>
        </w:r>
      </w:del>
    </w:p>
    <w:p>
      <w:pPr>
        <w:pStyle w:val="Body"/>
        <w:spacing w:after="0"/>
        <w:jc w:val="both"/>
        <w:rPr>
          <w:rFonts w:ascii="Helvetica Neue" w:cs="Helvetica Neue" w:hAnsi="Helvetica Neue" w:eastAsia="Helvetica Neue"/>
          <w:b w:val="1"/>
          <w:bCs w:val="1"/>
          <w:sz w:val="19"/>
          <w:szCs w:val="19"/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Yan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 Hizmeti: </w:t>
      </w:r>
      <w:del w:id="103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104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üş</w:delText>
        </w:r>
      </w:del>
      <w:del w:id="105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terinin sosyal medya platformlar</w:delText>
        </w:r>
      </w:del>
      <w:del w:id="106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07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08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09" w:date="2025-05-28T21:43:35Z" w:author="Doğan ŞAN">
        <w:r>
          <w:rPr>
            <w:outline w:val="0"/>
            <w:color w:val="2f5496"/>
            <w:u w:color="2f5496"/>
            <w:rtl w:val="0"/>
            <w:lang w:val="nl-NL"/>
            <w14:textFill>
              <w14:solidFill>
                <w14:srgbClr w14:val="2F5496"/>
              </w14:solidFill>
            </w14:textFill>
          </w:rPr>
          <w:delText>geli</w:delText>
        </w:r>
      </w:del>
      <w:del w:id="110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111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tirmesi amac</w:delText>
        </w:r>
      </w:del>
      <w:del w:id="112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13" w:date="2025-05-28T21:43:35Z" w:author="Doğan ŞAN">
        <w:r>
          <w:rPr>
            <w:outline w:val="0"/>
            <w:color w:val="2f5496"/>
            <w:u w:color="2f5496"/>
            <w:rtl w:val="0"/>
            <w:lang w:val="nl-NL"/>
            <w14:textFill>
              <w14:solidFill>
                <w14:srgbClr w14:val="2F5496"/>
              </w14:solidFill>
            </w14:textFill>
          </w:rPr>
          <w:delText xml:space="preserve">yla; Telegram </w:delText>
        </w:r>
      </w:del>
      <w:del w:id="114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ü</w:delText>
        </w:r>
      </w:del>
      <w:del w:id="115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zerinden Ana yaz</w:delText>
        </w:r>
      </w:del>
      <w:del w:id="116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17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118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19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 hizmetinin yapt</w:delText>
        </w:r>
      </w:del>
      <w:del w:id="120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ığı</w:delText>
        </w:r>
      </w:del>
      <w:del w:id="121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22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23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yapan Telegram kanal</w:delText>
        </w:r>
      </w:del>
      <w:del w:id="124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5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26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7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 mesajlar</w:delText>
        </w:r>
      </w:del>
      <w:del w:id="128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29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n</w:delText>
        </w:r>
      </w:del>
      <w:del w:id="130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31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kopyalay</w:delText>
        </w:r>
      </w:del>
      <w:del w:id="132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33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p belirli platformlara(bbtdeals websitesi, X hesab</w:delText>
        </w:r>
      </w:del>
      <w:del w:id="134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35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) payla</w:delText>
        </w:r>
      </w:del>
      <w:del w:id="136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ş</w:delText>
        </w:r>
      </w:del>
      <w:del w:id="137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an yaz</w:delText>
        </w:r>
      </w:del>
      <w:del w:id="138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39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l</w:delText>
        </w:r>
      </w:del>
      <w:del w:id="140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41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m</w:delText>
        </w:r>
      </w:del>
      <w:del w:id="142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ı </w:delText>
        </w:r>
      </w:del>
      <w:del w:id="143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sunulmas</w:delText>
        </w:r>
      </w:del>
      <w:del w:id="144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45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d</w:delText>
        </w:r>
      </w:del>
      <w:del w:id="146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>ı</w:delText>
        </w:r>
      </w:del>
      <w:del w:id="147" w:date="2025-05-28T21:43:35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delText xml:space="preserve">r. </w:delText>
        </w:r>
      </w:del>
      <w:ins w:id="148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Al</w:t>
        </w:r>
      </w:ins>
      <w:ins w:id="149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 </w:t>
        </w:r>
      </w:ins>
      <w:ins w:id="150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- Sat</w:t>
        </w:r>
      </w:ins>
      <w:ins w:id="151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 </w:t>
        </w:r>
      </w:ins>
      <w:ins w:id="152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</w:t>
        </w:r>
      </w:ins>
      <w:ins w:id="153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ş</w:t>
        </w:r>
      </w:ins>
      <w:ins w:id="154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lemini yapan bot(lar)</w:t>
        </w:r>
      </w:ins>
      <w:ins w:id="155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’ı</w:t>
        </w:r>
      </w:ins>
      <w:ins w:id="156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 takibi amac</w:t>
        </w:r>
      </w:ins>
      <w:ins w:id="157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 </w:t>
        </w:r>
      </w:ins>
      <w:ins w:id="158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ile, aktif bot hareketleri, aktif bot say</w:t>
        </w:r>
      </w:ins>
      <w:ins w:id="159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60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s</w:t>
        </w:r>
      </w:ins>
      <w:ins w:id="161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62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, bot operasyonlar</w:t>
        </w:r>
      </w:ins>
      <w:ins w:id="163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64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165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66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 kapama/a</w:t>
        </w:r>
      </w:ins>
      <w:ins w:id="167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ç</w:t>
        </w:r>
      </w:ins>
      <w:ins w:id="168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ma yap</w:t>
        </w:r>
      </w:ins>
      <w:ins w:id="169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70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labilece</w:t>
        </w:r>
      </w:ins>
      <w:ins w:id="171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ğ</w:t>
        </w:r>
      </w:ins>
      <w:ins w:id="172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i, sat</w:t>
        </w:r>
      </w:ins>
      <w:ins w:id="173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74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 al</w:t>
        </w:r>
      </w:ins>
      <w:ins w:id="175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76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nan </w:t>
        </w:r>
      </w:ins>
      <w:ins w:id="177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178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</w:t>
        </w:r>
      </w:ins>
      <w:ins w:id="179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180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nleri, hangi botun sat</w:t>
        </w:r>
      </w:ins>
      <w:ins w:id="181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82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 ald</w:t>
        </w:r>
      </w:ins>
      <w:ins w:id="183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ığı</w:t>
        </w:r>
      </w:ins>
      <w:ins w:id="184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185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86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, al</w:t>
        </w:r>
      </w:ins>
      <w:ins w:id="187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 </w:t>
        </w:r>
      </w:ins>
      <w:ins w:id="188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fiyat</w:t>
        </w:r>
      </w:ins>
      <w:ins w:id="189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90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, sat</w:t>
        </w:r>
      </w:ins>
      <w:ins w:id="191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ış </w:t>
        </w:r>
      </w:ins>
      <w:ins w:id="192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fiyat</w:t>
        </w:r>
      </w:ins>
      <w:ins w:id="193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94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, kar miktar</w:t>
        </w:r>
      </w:ins>
      <w:ins w:id="195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196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</w:t>
        </w:r>
      </w:ins>
      <w:ins w:id="197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ı </w:t>
        </w:r>
      </w:ins>
      <w:ins w:id="198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g</w:t>
        </w:r>
      </w:ins>
      <w:ins w:id="199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ö</w:t>
        </w:r>
      </w:ins>
      <w:ins w:id="200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steren m</w:t>
        </w:r>
      </w:ins>
      <w:ins w:id="201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ö</w:t>
        </w:r>
      </w:ins>
      <w:ins w:id="202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nit</w:t>
        </w:r>
      </w:ins>
      <w:ins w:id="203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ö</w:t>
        </w:r>
      </w:ins>
      <w:ins w:id="204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r sisteminin yap</w:t>
        </w:r>
      </w:ins>
      <w:ins w:id="205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06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lmas</w:t>
        </w:r>
      </w:ins>
      <w:ins w:id="207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ı</w:t>
        </w:r>
      </w:ins>
      <w:ins w:id="208" w:date="2025-05-28T21:49:0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.</w:t>
        </w:r>
      </w:ins>
    </w:p>
    <w:p>
      <w:pPr>
        <w:pStyle w:val="Body"/>
        <w:jc w:val="both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"/>
        <w:jc w:val="both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Hizmet Sa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ğ</w:t>
      </w:r>
      <w:r>
        <w:rPr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lay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c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ı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taraf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sunulan i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ş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modeli Konsol </w:t>
      </w:r>
      <w:ins w:id="209" w:date="2025-05-28T21:49:3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ve masa</w:t>
        </w:r>
      </w:ins>
      <w:ins w:id="210" w:date="2025-05-28T21:49:3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ü</w:t>
        </w:r>
      </w:ins>
      <w:ins w:id="211" w:date="2025-05-28T21:49:3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>st</w:t>
        </w:r>
      </w:ins>
      <w:ins w:id="212" w:date="2025-05-28T21:49:30Z" w:author="Doğan ŞAN">
        <w:r>
          <w:rPr>
            <w:outline w:val="0"/>
            <w:color w:val="2f5496"/>
            <w:u w:color="2f5496"/>
            <w:rtl w:val="0"/>
            <w14:textFill>
              <w14:solidFill>
                <w14:srgbClr w14:val="2F5496"/>
              </w14:solidFill>
            </w14:textFill>
          </w:rPr>
          <w:t xml:space="preserve">ü </w:t>
        </w:r>
      </w:ins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platform modeli olarak tan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mlanmaktad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r. Bu sebeple, i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menin 2. maddesinin ilk paragraf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tan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mlanan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m/platform bundan sonra, </w:t>
      </w:r>
      <w:r>
        <w:rPr>
          <w:outline w:val="0"/>
          <w:color w:val="2f5496"/>
          <w:u w:color="2f5496"/>
          <w:rtl w:val="1"/>
          <w:lang w:val="ar-SA" w:bidi="ar-SA"/>
          <w14:textFill>
            <w14:solidFill>
              <w14:srgbClr w14:val="2F5496"/>
            </w14:solidFill>
          </w14:textFill>
        </w:rPr>
        <w:t>“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Ana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hizmeti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”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olarak an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lacakt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r.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İş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menin 2. maddesinin ikinci paragraf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tan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mlanan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m/platform bundan sonra, </w:t>
      </w:r>
      <w:r>
        <w:rPr>
          <w:outline w:val="0"/>
          <w:color w:val="2f5496"/>
          <w:u w:color="2f5496"/>
          <w:rtl w:val="1"/>
          <w:lang w:val="ar-SA" w:bidi="ar-SA"/>
          <w14:textFill>
            <w14:solidFill>
              <w14:srgbClr w14:val="2F5496"/>
            </w14:solidFill>
          </w14:textFill>
        </w:rPr>
        <w:t>“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Yan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hizmeti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”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olarak an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lacakt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r.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İş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bu s</w:t>
      </w:r>
      <w:r>
        <w:rPr>
          <w:outline w:val="0"/>
          <w:color w:val="2f5496"/>
          <w:u w:color="2f5496"/>
          <w:rtl w:val="0"/>
          <w:lang w:val="sv-SE"/>
          <w14:textFill>
            <w14:solidFill>
              <w14:srgbClr w14:val="2F5496"/>
            </w14:solidFill>
          </w14:textFill>
        </w:rPr>
        <w:t>ö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zle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menin 2. maddesinin birinci ve ikinci paragraf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ndan tan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mlanan 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m/platformlar bundan sonra birlikte bahsedildi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ğ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inde, </w:t>
      </w:r>
      <w:r>
        <w:rPr>
          <w:outline w:val="0"/>
          <w:color w:val="2f5496"/>
          <w:u w:color="2f5496"/>
          <w:rtl w:val="1"/>
          <w:lang w:val="ar-SA" w:bidi="ar-SA"/>
          <w14:textFill>
            <w14:solidFill>
              <w14:srgbClr w14:val="2F5496"/>
            </w14:solidFill>
          </w14:textFill>
        </w:rPr>
        <w:t>“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Yaz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m Hizmetleri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” 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olarak an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lacakt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r.</w:t>
      </w:r>
    </w:p>
    <w:p>
      <w:pPr>
        <w:pStyle w:val="Body"/>
        <w:jc w:val="both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"/>
        <w:jc w:val="both"/>
        <w:rPr>
          <w:outline w:val="0"/>
          <w:color w:val="2f5496"/>
          <w:u w:color="2f5496"/>
          <w14:textFill>
            <w14:solidFill>
              <w14:srgbClr w14:val="2F5496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4. Bak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teri Deste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i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terinin dikkat etmesi gereken 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eyler. 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:lang w:val="de-DE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 xml:space="preserve">reticiye bildirmesi gereken hata vb. 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4.1. Bak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 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nhas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ran Ana yaz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 ve Yan yaz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hizmetini ve bu Yaz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ile ilgili de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iklik ve g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ncelle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tirmelerin uygun bir 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re i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inde tamamlanmas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ortaya 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kacak - ve 4.3. maddede yer alanlar d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kalan - ar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ve kesintilerin 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–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uzaktan destek sa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lanmas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hizmetleri dahil olmak 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zere - giderilerek, sistemin 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halde tutulmas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erir. Yaz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kapsam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kalan 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talepleri bak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rlar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inde kabul edilmemektedir.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tip taleplerin geli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tirme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dikkate 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p 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nmayaca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takdirindedir.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hizmetleri;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Hizmetlerinin bitiminden 3 ay sonras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kadar devam edecektir, 4.3. maddede yer alanlar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kalan 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ve kesintilerin giderilmesini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 w:hint="default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 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4.2.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hizmetlerinin sunulabilmesi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in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kte 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 ile ilgili 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hakk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kaybetmemi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gerekmektedir.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4.3.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teriye ait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r,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 portal ve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ilintili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mod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lleri,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ortam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ait unsurlar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terinin kulland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3.taraf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ermez.Bu 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mleden olmak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zere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daki haller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ndad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kusurlu veya hukuka ayk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hareketinden kaynaklanan nedenlerle ortaya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lerinden, sistemlerinden, donan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veri 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belirlenmi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standartlara uygun olmamas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veya IT alt 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kaynaklanmas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uygunsuz ve/veya lisanss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kullanmas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kaynaklanmas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Sorunun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 sistemlerinden veya genel internet altyap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veya elektrik kesintisinden kaynaklanmas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Sorunun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sunulan platformlardan kaynaklanmas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altyap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kaynakl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veri taban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sunucular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vermemesi, 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(hang) konumda kalmas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uzaktan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sunulan platformlarda olus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 nedeni ile platformda olu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performans kay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</w:p>
    <w:p>
      <w:pPr>
        <w:pStyle w:val="Body"/>
        <w:shd w:val="clear" w:color="auto" w:fill="ffffff"/>
        <w:spacing w:after="0" w:line="39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sz w:val="24"/>
          <w:szCs w:val="24"/>
          <w:u w:color="00415c"/>
          <w:rtl w:val="0"/>
          <w14:textFill>
            <w14:solidFill>
              <w14:srgbClr w14:val="00415C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4.4.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kaynaklanan sorunlarda inisiyatifin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olmad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recin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kontrol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nde oldu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unu,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herhangi bir isim alt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bir sorumluluk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klenemeyece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kabul, beyan ve taahh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 eder. </w:t>
      </w:r>
    </w:p>
    <w:p>
      <w:pPr>
        <w:pStyle w:val="Body"/>
        <w:shd w:val="clear" w:color="auto" w:fill="ffffff"/>
        <w:spacing w:after="0" w:line="390" w:lineRule="atLeast"/>
        <w:jc w:val="both"/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4.5. Hizmet Sa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 mesai saatleri; Pazartesi, Sal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amba, Per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embe ve Cuma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nleri </w:t>
      </w:r>
      <w:ins w:id="213" w:date="2025-05-28T21:52:12Z" w:author="Doğan ŞAN">
        <w:r>
          <w:rPr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t>18</w:t>
        </w:r>
      </w:ins>
      <w:del w:id="214" w:date="2025-05-28T21:52:11Z" w:author="Doğan ŞAN">
        <w:r>
          <w:rPr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delText>09</w:delText>
        </w:r>
      </w:del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:00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– </w:t>
      </w:r>
      <w:ins w:id="215" w:date="2025-05-28T21:52:16Z" w:author="Doğan ŞAN">
        <w:r>
          <w:rPr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t>01</w:t>
        </w:r>
      </w:ins>
      <w:del w:id="216" w:date="2025-05-28T21:52:15Z" w:author="Doğan ŞAN">
        <w:r>
          <w:rPr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delText>18</w:delText>
        </w:r>
      </w:del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:00 saatleri aras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ndad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Cumartesi, Pazar ve Resmi tatil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nleri mesai saatleri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ndad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4.6.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nin fonksiyonel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zelliklerinden hangisinin uygun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s-ES_tradnl"/>
          <w14:textFill>
            <w14:solidFill>
              <w14:srgbClr w14:val="00415C"/>
            </w14:solidFill>
          </w14:textFill>
        </w:rPr>
        <w:t>mad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tespit edilen sorunun niteli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ini, sorun ile ilgili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bilgileri, sorunun hangi ortamda ortaya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+90551 193 6829 numaral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 xml:space="preserve">WhatsApp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zerinden veya </w:t>
      </w:r>
      <w:r>
        <w:rPr>
          <w:rFonts w:ascii="Times New Roman" w:hAnsi="Times New Roman"/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sandoganali187</w:t>
      </w:r>
      <w:r>
        <w:rPr>
          <w:outline w:val="0"/>
          <w:color w:val="2f5496"/>
          <w:u w:color="2f5496"/>
          <w:rtl w:val="0"/>
          <w:lang w:val="it-IT"/>
          <w14:textFill>
            <w14:solidFill>
              <w14:srgbClr w14:val="2F5496"/>
            </w14:solidFill>
          </w14:textFill>
        </w:rPr>
        <w:t>@gmail.com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adresi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zerinden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detayl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bir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tan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mlamak ve bildirmekle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iletilmeyen talepler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in;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kendi kay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ndaki bulgu ve bilgileri delil kabul etmekte ve destek hizmetlerini bu bilgiler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vermektedir. Bu kapsamda iletilmeyen talepler ile ilgili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tutulamayacakt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talepleri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belirtilen SLA (Hizmet Seviyeleri Anla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seviyelerine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dahale etmeyi ve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zmeyi kabul ve taahh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 eder 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5"/>
        <w:gridCol w:w="1440"/>
        <w:gridCol w:w="1050"/>
        <w:gridCol w:w="4305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906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Sa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lay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Destek SLA Seviyeleri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Problem Seviyesi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outline w:val="0"/>
                <w:color w:val="00415c"/>
                <w:u w:color="00415c"/>
                <w:shd w:val="nil" w:color="auto" w:fill="auto"/>
                <w14:textFill>
                  <w14:solidFill>
                    <w14:srgbClr w14:val="00415C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dahale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outline w:val="0"/>
                <w:color w:val="00415c"/>
                <w:u w:color="00415c"/>
                <w:shd w:val="nil" w:color="auto" w:fill="auto"/>
                <w14:textFill>
                  <w14:solidFill>
                    <w14:srgbClr w14:val="00415C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z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m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Seviye A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klamas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pt-PT"/>
                <w14:textFill>
                  <w14:solidFill>
                    <w14:srgbClr w14:val="00415C"/>
                  </w14:solidFill>
                </w14:textFill>
              </w:rPr>
              <w:t xml:space="preserve">Acil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2 saat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2 g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Hizmetin B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yle Devre D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ışı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Kalmas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Y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ksek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 4 saat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g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Hizmetin Bir Alt Par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Devre D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ışı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Kalmas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veya B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Normal Hizmetini Vermesine Engel Olmas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Orta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ru-RU"/>
                <w14:textFill>
                  <w14:solidFill>
                    <w14:srgbClr w14:val="00415C"/>
                  </w14:solidFill>
                </w14:textFill>
              </w:rPr>
              <w:t>1 g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g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Hizmetin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daha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nemsiz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Bir Alt Par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Devre D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ışı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Kalmas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ı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veya B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 Normal Hizmetini Vermesine Engel Olmas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22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D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k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ncelikli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2 g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10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4 g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</w:p>
        </w:tc>
        <w:tc>
          <w:tcPr>
            <w:tcW w:type="dxa" w:w="4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Sistemin B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n veya Alt Hizmetlerinin Normal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leyi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ini Engellemeyen,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leride Olabilecek Problemi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aret Eden Sorun</w:t>
            </w:r>
          </w:p>
        </w:tc>
      </w:tr>
    </w:tbl>
    <w:p>
      <w:pPr>
        <w:pStyle w:val="Body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almayan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m, 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destek hizmetlerine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nelik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zenlemeler ve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cretlendirme taraflar aras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ayr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anla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 ile belirlenecektir.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4"/>
          <w:szCs w:val="24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4.7.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mesai saatleri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ndaki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destek taleplerinin yerine getirilip getirilmeyece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i, getirilecekse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ve gerekirse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cretlendirmesi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belirlenir.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mesai saatleri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ndaki istekleri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"mailto:sandoganali187@gmail.com"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sandoganali187</w:t>
      </w:r>
      <w:r>
        <w:rPr>
          <w:rStyle w:val="Hyperlink.0"/>
          <w:rtl w:val="0"/>
          <w:lang w:val="it-IT"/>
        </w:rPr>
        <w:t>@gmail.com</w:t>
      </w:r>
      <w:r>
        <w:rPr/>
        <w:fldChar w:fldCharType="end" w:fldLock="0"/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 ve +90 551 193 6829 numaral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 xml:space="preserve">ı </w:t>
      </w:r>
      <w:r>
        <w:rPr>
          <w:outline w:val="0"/>
          <w:color w:val="2f5496"/>
          <w:u w:color="2f5496"/>
          <w:rtl w:val="0"/>
          <w:lang w:val="en-US"/>
          <w14:textFill>
            <w14:solidFill>
              <w14:srgbClr w14:val="2F5496"/>
            </w14:solidFill>
          </w14:textFill>
        </w:rPr>
        <w:t>whatsapp hatt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ı ü</w:t>
      </w:r>
      <w:r>
        <w:rPr>
          <w:outline w:val="0"/>
          <w:color w:val="2f5496"/>
          <w:u w:color="2f5496"/>
          <w:rtl w:val="0"/>
          <w14:textFill>
            <w14:solidFill>
              <w14:srgbClr w14:val="2F5496"/>
            </w14:solidFill>
          </w14:textFill>
        </w:rPr>
        <w:t>zerinden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iletebilecek ve online takip edilecektir.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4"/>
          <w:szCs w:val="24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5.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Ü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>cretlendirme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sz w:val="27"/>
          <w:szCs w:val="27"/>
          <w:u w:color="00415c"/>
          <w:rtl w:val="0"/>
          <w14:textFill>
            <w14:solidFill>
              <w14:srgbClr w14:val="00415C"/>
            </w14:solidFill>
          </w14:textFill>
        </w:rPr>
        <w:t xml:space="preserve">5.1.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deme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belirlenmi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 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deme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artlar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banka transferi arac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r. 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5.2. Fatura,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teriden 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nan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 bilgileri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evesinde elektronik olarak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nderilecektir.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5.3.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 belirlenen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ile anla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 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cretlendirme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daki tabloda yer almaktad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12"/>
        <w:gridCol w:w="1812"/>
        <w:gridCol w:w="1812"/>
        <w:gridCol w:w="1812"/>
        <w:gridCol w:w="1812"/>
      </w:tblGrid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Ad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Hizmet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İç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eri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(Varsa Taahh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 Durumu)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pt-PT"/>
                <w14:textFill>
                  <w14:solidFill>
                    <w14:srgbClr w14:val="00415C"/>
                  </w14:solidFill>
                </w14:textFill>
              </w:rPr>
              <w:t>creti</w:t>
            </w:r>
          </w:p>
        </w:tc>
      </w:tr>
      <w:tr>
        <w:tblPrEx>
          <w:shd w:val="clear" w:color="auto" w:fill="cdd4e9"/>
        </w:tblPrEx>
        <w:trPr>
          <w:trHeight w:val="1910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Ana Yaz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l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 Hizmeti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StockX sitesinde a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 artt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rmalara girilip al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nan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nlerin belirlenen sitede sat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 konulmas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.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tl w:val="0"/>
              </w:rPr>
              <w:t>3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 ay 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resiz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“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Doldurulacak alan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Yan Yaz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l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 Hizmeti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Monit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r sisteminin haz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rlanmas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ay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resiz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“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Doldurlacak alan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rtl w:val="0"/>
                <w14:textFill>
                  <w14:solidFill>
                    <w14:srgbClr w14:val="00415C"/>
                  </w14:solidFill>
                </w14:textFill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Bak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 ve M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teri Deste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bu s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sv-SE"/>
                <w14:textFill>
                  <w14:solidFill>
                    <w14:srgbClr w14:val="00415C"/>
                  </w14:solidFill>
                </w14:textFill>
              </w:rPr>
              <w:t>ö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zle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menin 4. maddesinde a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çı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klanan hizmet.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Teslim tarihinden sonraki 3 ay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3 ay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:lang w:val="de-DE"/>
                <w14:textFill>
                  <w14:solidFill>
                    <w14:srgbClr w14:val="00415C"/>
                  </w14:solidFill>
                </w14:textFill>
              </w:rPr>
              <w:t>Ü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cretsiz</w:t>
            </w:r>
          </w:p>
        </w:tc>
      </w:tr>
    </w:tbl>
    <w:p>
      <w:pPr>
        <w:pStyle w:val="Body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sz w:val="27"/>
          <w:szCs w:val="27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5.4.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ye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mede tan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mland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haliyle sunulmaktad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mede tan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mlanmam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b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n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iklikler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zel geli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 veya ek talep olarak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erlendirilecektir.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terinin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zel geli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 veya ek talebi 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durumunda,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ncelikle bu talebin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uygun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lmesi ve ayr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ca taraflar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bu ek geli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tirme veya talebin fiyatland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rmas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konusunda mutabakat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gerekmektedir.</w:t>
      </w:r>
    </w:p>
    <w:p>
      <w:pPr>
        <w:pStyle w:val="Body"/>
        <w:jc w:val="both"/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6. Gizlilik 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6.1.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(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klayan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haz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rlanm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ticari ve teknik bilgiler ve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 materyaller de dahil olmak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zere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teknoloji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nleri,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mlar, kaynak kodlar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know-how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ticari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r, bulu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icat ve (patentli olsun veya 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n)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er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fikri haklar,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mlemeler, derlemeler ve sanat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ve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 fikri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nler,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bilginin belgelenip belgelenmedi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ine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lmaks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n, gizli bilgi (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Gizli Bilgi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olarak kabul edilecektir.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6.2.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bilgi veya materyal,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klayan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gizli olarak nitelendirilse dahi;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(a)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edinilen bilginin; hukuka ayk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veya 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â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â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kteki bir gizlilik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üğü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ihlali ile elde edilmemi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uluyla,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bilgi bunu edinen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halihaz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rda bilinmekte ise,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(b)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Öğ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renen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herhangi bir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meyi ihlal etmesi durumu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bilgi kamuya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ksa bu bilgiler Gizli Bilgi olarak nitelenmeyecektir veya Gizli Bilgi niteli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kaybedecektir.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6.3.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mede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len veya burada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belirtilen ama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ya da hukuken zorunlu olan haller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nda, Taraflar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yukar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daki 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mlede tarif edilen herhangi bir Gizli Bilgiyi yay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nlamayaca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iletmeyece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ini,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klamayaca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etmeyece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veya kullanmayaca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kabul eder.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6.4.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gizlilik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üğü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Taraflardan her birinin ifas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katk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da bulunan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anlar,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tirakler,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ortakl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klar, grup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irketleri, alt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kleniciler, tedarik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 ve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harici dan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manlar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kapsamaktad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6.5.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Taraflar, tan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pazarlama faaliyetlerinde veya herhangi bir kanuni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klerin yerine getirilmesi amac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yla, birbirlerinin unvan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klayabilir, logosunu veya bu amaca hizmet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uluyla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rsellerini kullanabilir, birbirlerini referans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sterebilir ve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sadece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madde ile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klayabilir.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6.6.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maddede yer alan 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mlerin ihlali halinde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klayan Taraf, zararlar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tazminini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Taraftan talep etme hakk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sahiptir.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 Ki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Korunmas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7.1.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maddede yer alan tan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 24.03.2016 tarih ve 6698 say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Korunmas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Kanunu (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KVKK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), KVKK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dayal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veya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 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kart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ikincil mevzuat ve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 Koruma Kurulu (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:lang w:val="ar-SA" w:bidi="ar-SA"/>
          <w14:textFill>
            <w14:solidFill>
              <w14:srgbClr w14:val="00415C"/>
            </w14:solidFill>
          </w14:textFill>
        </w:rPr>
        <w:t>“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Kurul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”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 karar ve rehberlerinde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en tan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mlamalar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ifade eder.Taraflar KVKK, ikincil mevzuat ve Kurul karar ve rehberlerine uygun hareket edeceklerdir.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7.2.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;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 Veri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leyen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fat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haizdir.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;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veya 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aktar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veya kendisinin eri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imine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Verileri,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ndaki ama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:lang w:val="fr-FR"/>
          <w14:textFill>
            <w14:solidFill>
              <w14:srgbClr w14:val="00415C"/>
            </w14:solidFill>
          </w14:textFill>
        </w:rPr>
        <w:t>la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bu amac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mayacak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leyece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ini,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 olmad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a kendi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hukuki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kleri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yetkili merciler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ilerle payla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mayaca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kabul, beyan ve taahh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eder.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7.3.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taht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Veri Sorumlusu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fat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haizdir.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teri;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i,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lgili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alarak veya KVKK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say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 hukuka uygunluk nedenlerinden birisine uygun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elde etti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ve platforma ve platform arac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ya ve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aktard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lgili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nelik verinin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lenmesi ve -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ile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olan aktar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dahil - aktar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gerekli ayd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nlatmay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Ayd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nlatma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üğü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Yerine Getirilmesinde Uyulacak Usul ve Esaslar Hakk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Tebli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 uygun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yapm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oldu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unu veya gerekli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 varsa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KVKK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8. maddesindeki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ullara uydu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unu kabul, beyan ve taahh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eder.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7.4.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7.3. maddenin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ndan ihlali sebebiyle ortaya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kabilecek her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ü̈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talebe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idari, cezai ve hukuki sorumluluk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teriye aittir. Bu 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mleden olmak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zere; olu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abilecek herhangi bir zarardan, 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ncu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̈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taleplerinden, idari inceleme ve yapt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mlardan ve bunlarla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n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zararlardan hi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bir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7.5.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da 7.3. maddedeki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ullar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evesinde sorumludur.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7.6.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7.3. ve 7.4. maddelerine ayk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davran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halinde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herhangi bir resmi/idari merci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 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s/kurum nezdinde hukuki, idari ve/veya cezai bir taleple kar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kalmas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halinde,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nezdinde olu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an her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zarar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feriyle birlikte ve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ilk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talebi halinde nakden ve defaten tazmin etmekle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7.7.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Taraflar,Ki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hukuka ayk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lenmesini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nlemek,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Verilere hukuka ayk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eri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ilmesini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nlemek, 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muhafazas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lamak,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amac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uygun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venlik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zeyini temin etmeye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nelik olarak 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nacak teknik ve idari tedbirleri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KVKK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12/2. Maddesi kapsam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terek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teselsil sorumludurlar. Ancak; bu tedbirlerin ihlali sebebiyle ortaya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kacak idari yapt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mlar ve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ilerin zarar ve ziyanlar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dahil her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zarar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idari ve tazmin sorumlulu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5.3. maddesinde belirtilen paket tutar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9. 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shd w:val="clear" w:color="auto" w:fill="ffffff"/>
          <w:rtl w:val="0"/>
          <w14:textFill>
            <w14:solidFill>
              <w14:srgbClr w14:val="00415C"/>
            </w14:solidFill>
          </w14:textFill>
        </w:rPr>
        <w:t>re ve Fesih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9.2 Yaz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5.3. maddede belirtilen tabloda 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resi k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belirtilen tarihler i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erisinde teslim edilecektir. Ba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lang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ıç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biti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tarihleri a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yaz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lmam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ış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s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relerde taraflar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beyanlar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ge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olacakt</w:t>
      </w:r>
      <w:r>
        <w:rPr>
          <w:rFonts w:ascii="Times New Roman" w:hAnsi="Times New Roman" w:hint="defaul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9.3.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Hizmetlerinin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bildirimde bulunarak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meyi feshedebilir.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malara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ktan sonra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meyi feshetmesi halinde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tutar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%50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sini,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aktif 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 haz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hale geldikten sonra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menin feshi halinde ise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cretin tamam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 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demekle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ayn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re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erisinde herhangi bir sebep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stermeksizin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11.7. maddesindeki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ullara uygun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teriye fesih talebinde bulunabilir.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feshinden do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zarar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mede o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kararla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lan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cret miktar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 kayd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yla, kar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lamakla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uto"/>
        <w:jc w:val="both"/>
      </w:pPr>
      <w:r>
        <w:rPr>
          <w:rFonts w:ascii="Times New Roman" w:hAnsi="Times New Roman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9.5.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medeki;</w:t>
      </w:r>
    </w:p>
    <w:p>
      <w:pPr>
        <w:pStyle w:val="Body"/>
        <w:shd w:val="clear" w:color="auto" w:fill="ffffff"/>
        <w:spacing w:after="0" w:line="390" w:lineRule="auto"/>
        <w:jc w:val="both"/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6 (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Gizlilik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),</w:t>
      </w:r>
    </w:p>
    <w:p>
      <w:pPr>
        <w:pStyle w:val="Body"/>
        <w:shd w:val="clear" w:color="auto" w:fill="ffffff"/>
        <w:spacing w:after="0" w:line="390" w:lineRule="auto"/>
        <w:jc w:val="both"/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7 (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isel Verilerin Korunmas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),</w:t>
      </w:r>
    </w:p>
    <w:p>
      <w:pPr>
        <w:pStyle w:val="Body"/>
        <w:shd w:val="clear" w:color="auto" w:fill="ffffff"/>
        <w:spacing w:after="0" w:line="390" w:lineRule="auto"/>
        <w:jc w:val="both"/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10 (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Sorumluluklar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)</w:t>
      </w:r>
    </w:p>
    <w:p>
      <w:pPr>
        <w:pStyle w:val="Body"/>
        <w:shd w:val="clear" w:color="auto" w:fill="ffffff"/>
        <w:spacing w:after="0" w:line="390" w:lineRule="auto"/>
        <w:jc w:val="both"/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- Madde 12 (</w:t>
      </w:r>
      <w:r>
        <w:rPr>
          <w:rFonts w:ascii="Times New Roman" w:hAnsi="Times New Roman"/>
          <w:i w:val="1"/>
          <w:i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Uygulanacak Hukuk)</w:t>
      </w:r>
    </w:p>
    <w:p>
      <w:pPr>
        <w:pStyle w:val="Body"/>
        <w:shd w:val="clear" w:color="auto" w:fill="ffffff"/>
        <w:spacing w:after="0" w:line="390" w:lineRule="auto"/>
        <w:jc w:val="both"/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mleri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sona ermesinden veya feshedilmesinden etkilenmeyecek ve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korumaya devam edecektir.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9.6.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 xml:space="preserve">teri Whatsapp, E-mail ve </w:t>
      </w:r>
      <w:del w:id="217" w:date="2025-05-28T21:56:51Z" w:author="Doğan ŞAN">
        <w:r>
          <w:rPr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delText>mail</w:delText>
        </w:r>
      </w:del>
      <w:ins w:id="218" w:date="2025-05-28T21:56:52Z" w:author="Doğan ŞAN">
        <w:r>
          <w:rPr>
            <w:rFonts w:ascii="Times New Roman" w:hAnsi="Times New Roman"/>
            <w:outline w:val="0"/>
            <w:color w:val="00415c"/>
            <w:u w:color="00415c"/>
            <w:rtl w:val="0"/>
            <w14:textFill>
              <w14:solidFill>
                <w14:srgbClr w14:val="00415C"/>
              </w14:solidFill>
            </w14:textFill>
          </w:rPr>
          <w:t>posta</w:t>
        </w:r>
      </w:ins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yollar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ileti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ime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ebilir.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:shd w:val="clear" w:color="auto" w:fill="ffffff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 Taraflar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Sorumluluklar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 10.1.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dok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mantasyonlar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yla uyum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inde 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dijital dok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mantasyonlar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tan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mlanan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levleri en iyi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yerine getirmesi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gerekli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zeni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sterecektir. Ancak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 ile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lanan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kanunun veya mevzuat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gerekliliklerini kar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layaca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 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eklinde bir taahh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tte bulunmamaktad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fayda ve zararlar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nhas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ran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ye aittir.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10.2.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erisinde -varsa-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 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altyap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lisans ve garanti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 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 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ah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melerine ve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tabidir.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bunlarla ilgili herhangi bir garanti ve taahh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bulunmamaktad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10.3.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ve buluta aktar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lacak, saklanacak ve yedeklenecek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verilerin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sorumluluk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ve 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lara aittir.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eriklerin kayb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olmayaca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dair garanti vermemektedir. Bu anlamda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, ortaya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kabilecek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erik kay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sorumlu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10.4.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,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in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zel entegrat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 bulut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layac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altyap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veya sistemlerinden kaynaklanan durumlardan,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donan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veya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letim sistemi 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telif haklar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ya ait olmayan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entegrasyon ama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lanan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sahibi olmad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ara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mlardan kaynaklanan hatalardan, uzaktan eri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ileti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tasar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ve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hatalar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ndan, voltaj dalgalanmas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 elektrik problemlerinden,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teriden kaynakl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vir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 bula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ndan veya benzeri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evresel fakt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rlerden,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cbir sebeplerden ve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hatalar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ve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bunlar sebebiyle olu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abilecek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hatalar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Hizmetlerine  hen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kaydedilmemi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verilerin kayb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sorumlu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10.5.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ilgili resm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î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kurumlarca (belediye, bakanl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vb) uygulanan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ici ve/veya kal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uygulamalar nedeniyle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ne veya bak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m/destek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lemlerin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/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lememesi durumlar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sorumlu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10.6.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belirtilen hizmetlerden faydalanabilmek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teknik altyap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gereklilik, donan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klenmesi ve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klenen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mlara ait lisans gereksinimlerini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lamakla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bu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kleri yerine getirmemesi sebebi ile 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konusu olan hizmetleri alamamas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10.7.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 xml:space="preserve">ve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ifre bilgilerinin gizlili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ve 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̈</w:t>
      </w:r>
      <w:r>
        <w:rPr>
          <w:rFonts w:ascii="Times New Roman" w:hAnsi="Times New Roman"/>
          <w:outline w:val="0"/>
          <w:color w:val="00415c"/>
          <w:u w:color="00415c"/>
          <w:rtl w:val="0"/>
          <w:lang w:val="it-IT"/>
          <w14:textFill>
            <w14:solidFill>
              <w14:srgbClr w14:val="00415C"/>
            </w14:solidFill>
          </w14:textFill>
        </w:rPr>
        <w:t>ncu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̈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 ile payla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sorumlulu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teriye aittir.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10.8.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kendi kusur veya kast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dolay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nezdinde do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nl-NL"/>
          <w14:textFill>
            <w14:solidFill>
              <w14:srgbClr w14:val="00415C"/>
            </w14:solidFill>
          </w14:textFill>
        </w:rPr>
        <w:t>an do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rudan zararlardan sorumludur. Ancak bu sorumluluk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nin 5.3. maddesinde yer alan bedeli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amayacakt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ko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ulda dolayl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zararlardan sorumlu tutulamayacakt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10.9.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platform arac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yla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retilen bilgi ve belgelere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saklama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üğü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resi ile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 Genel H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11.1.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smi H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ms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zl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alan 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mlerden herhangi birinin yetkili mahkemenin kesin karar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istinaden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ersiz veya 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veya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ka bir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icra edilemez olmas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durumunda,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ersizlik, 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veya icra edilemezlik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menin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er 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mlerinin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 ve icra edilebilirli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ini etkilemeyecektir. Kalan maddeler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kte kalacak ve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olmaya devam edecektir.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11.2.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De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iklikler.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hi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iklik,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zenleme veya yenileme Taraflarca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kararla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 usul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 imzalanmad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 ba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olmayacakt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11.3.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Hukuki Nitelik.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alan hi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m, Taraflar aras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bir ortak giri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(joint venture), ortakl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pt-PT"/>
          <w14:textFill>
            <w14:solidFill>
              <w14:srgbClr w14:val="00415C"/>
            </w14:solidFill>
          </w14:textFill>
        </w:rPr>
        <w:t>k, acente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kisi,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i-i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veren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kisi veya franchise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kisi kuracak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yorumlanmayacakt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ve Taraflardan hi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biri,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k 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olarak,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anlamda herhangi bir bor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ç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veya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alt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sokma hak ve yetkisine sahibi olmayacakt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11.4.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:lang w:val="it-IT"/>
          <w14:textFill>
            <w14:solidFill>
              <w14:srgbClr w14:val="00415C"/>
            </w14:solidFill>
          </w14:textFill>
        </w:rPr>
        <w:t>Feragat.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taht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Taraflardan birine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klenmi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olan bir borcun ifas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ndan ancak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feragat imzalamas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 vazge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ilebilir ve bu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ekilde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zenlenen feragat, ancak ve yaln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zca feragat edilen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r.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 yer alan haklardan herhangi birinin kullan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haktan feragat olarak say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lmayacak ve b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yle bir hakk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ileri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rme hakk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etkilemeyecektir.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11.5.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Devir ve Temlik.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teri,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nceden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onay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n,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meden do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hak ve bor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herhangi bir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üçü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tarafa devir veya temlik edemez.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11.6.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Kesin Delil.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tutmu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ş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oldu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resmi kay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 ve defterlerle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Hizmetine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ilgili Veri Merkezlerinde tutulan elektronik kay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tlar kesin delil te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kil eder.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11.7.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Bildirimler.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ileti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im ve bildirimler 9.6. maddede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zenlenen 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terinin uymakla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oldu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u bildirim 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ntemi 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olarak 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 ve Taraflara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</w:t>
      </w:r>
      <w:r>
        <w:rPr>
          <w:rFonts w:ascii="Times New Roman" w:hAnsi="Times New Roman" w:hint="default"/>
          <w:outline w:val="0"/>
          <w:color w:val="00415c"/>
          <w:u w:color="00415c"/>
          <w:rtl w:val="1"/>
          <w14:textFill>
            <w14:solidFill>
              <w14:srgbClr w14:val="00415C"/>
            </w14:solidFill>
          </w14:textFill>
        </w:rPr>
        <w:t>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de belirtilen adreslerine noter kanal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ile, taahh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posta veya 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da yer alan e-posta adreslerine e-posta yoluyla teslim edilecektir.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Taraflar, adreslerini veya e-posta adreslerini, di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 Tarafa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 konusu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ikli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in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erli olaca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ğı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tarihten en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ç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on (10)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ncesinden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bir bildirimde bulunmak suretiyle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tirebilirler.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tbl>
      <w:tblPr>
        <w:tblW w:w="9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0"/>
        <w:gridCol w:w="4530"/>
      </w:tblGrid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üş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it-IT"/>
                <w14:textFill>
                  <w14:solidFill>
                    <w14:srgbClr w14:val="00415C"/>
                  </w14:solidFill>
                </w14:textFill>
              </w:rPr>
              <w:t>teri: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Hizmet Sa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:lang w:val="en-US"/>
                <w14:textFill>
                  <w14:solidFill>
                    <w14:srgbClr w14:val="00415C"/>
                  </w14:solidFill>
                </w14:textFill>
              </w:rPr>
              <w:t>lay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c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ı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sim Soyisim: 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İ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sim Soyisim: Do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an Ali </w:t>
            </w:r>
            <w:r>
              <w:rPr>
                <w:rFonts w:ascii="Times New Roman" w:hAnsi="Times New Roman" w:hint="default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Ş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AN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 xml:space="preserve">Mail: </w:t>
            </w:r>
            <w:r>
              <w:rPr>
                <w:rFonts w:ascii="Times New Roman" w:hAnsi="Times New Roman"/>
                <w:outline w:val="0"/>
                <w:color w:val="00415c"/>
                <w:u w:color="00415c"/>
                <w:shd w:val="clear" w:color="auto" w:fill="c0c0c0"/>
                <w:rtl w:val="0"/>
                <w14:textFill>
                  <w14:solidFill>
                    <w14:srgbClr w14:val="00415C"/>
                  </w14:solidFill>
                </w14:textFill>
              </w:rPr>
              <w:t>........</w:t>
            </w:r>
          </w:p>
        </w:tc>
        <w:tc>
          <w:tcPr>
            <w:tcW w:type="dxa" w:w="4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Times New Roman" w:hAnsi="Times New Roman"/>
                <w:outline w:val="0"/>
                <w:color w:val="00415c"/>
                <w:u w:color="00415c"/>
                <w:shd w:val="nil" w:color="auto" w:fill="auto"/>
                <w:rtl w:val="0"/>
                <w14:textFill>
                  <w14:solidFill>
                    <w14:srgbClr w14:val="00415C"/>
                  </w14:solidFill>
                </w14:textFill>
              </w:rPr>
              <w:t>Mail: sandoganali187@gmail.com</w:t>
            </w:r>
          </w:p>
        </w:tc>
      </w:tr>
    </w:tbl>
    <w:p>
      <w:pPr>
        <w:pStyle w:val="Body"/>
        <w:widowControl w:val="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11.8.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i w:val="1"/>
          <w:iCs w:val="1"/>
          <w:outline w:val="0"/>
          <w:color w:val="00415c"/>
          <w:u w:val="single" w:color="00415c"/>
          <w:rtl w:val="0"/>
          <w14:textFill>
            <w14:solidFill>
              <w14:srgbClr w14:val="00415C"/>
            </w14:solidFill>
          </w14:textFill>
        </w:rPr>
        <w:t>cbir Sebepler.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al afet, isyan, sava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a-DK"/>
          <w14:textFill>
            <w14:solidFill>
              <w14:srgbClr w14:val="00415C"/>
            </w14:solidFill>
          </w14:textFill>
        </w:rPr>
        <w:t>, grev, salg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n, sosyal veya siyasi olaylar ile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gerekli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bilgi 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venli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ini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nlemlerini almas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na ra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men, yaz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Hizmetleri veya sistemlerine yap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lan siber sald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lar da dahil ve fakat bunlarla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olmaks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makul kontrol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ve/veya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ng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ü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ışı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geli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en ve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ı’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nleyemeyece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i, ka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lmayacak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durumlar sebebiyle, 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 ile belirlenen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edimlerin veya edimlerden bir veya bir ka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:lang w:val="de-DE"/>
          <w14:textFill>
            <w14:solidFill>
              <w14:srgbClr w14:val="00415C"/>
            </w14:solidFill>
          </w14:textFill>
        </w:rPr>
        <w:t>n ge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, eksik ifa edilmesi veya hi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ç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ifa edilememesinden Hizmet Sa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:lang w:val="en-US"/>
          <w14:textFill>
            <w14:solidFill>
              <w14:srgbClr w14:val="00415C"/>
            </w14:solidFill>
          </w14:textFill>
        </w:rPr>
        <w:t>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sorumlu de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ildir. Bu sebeplerle yerine getirilemeyen veya eksik yerine getirilen edimlerden dolay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teri herhangi bir isim alt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nda herhangi bir hak ve talepte bulunamayacakt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12. Uygulanacak Hukuk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12.1.</w:t>
      </w:r>
      <w:r>
        <w:rPr>
          <w:rFonts w:ascii="inherit" w:cs="inherit" w:hAnsi="inherit" w:eastAsia="inherit"/>
          <w:b w:val="1"/>
          <w:bCs w:val="1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 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bu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meden do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an veya 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:lang w:val="sv-SE"/>
          <w14:textFill>
            <w14:solidFill>
              <w14:srgbClr w14:val="00415C"/>
            </w14:solidFill>
          </w14:textFill>
        </w:rPr>
        <w:t>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zle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meye ili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kin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 uyu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mazl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 veya davalarda 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rk Hukuku uygulanacakt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r.</w:t>
      </w:r>
    </w:p>
    <w:p>
      <w:pPr>
        <w:pStyle w:val="Body"/>
        <w:shd w:val="clear" w:color="auto" w:fill="ffffff"/>
        <w:spacing w:after="0" w:line="390" w:lineRule="atLeast"/>
        <w:jc w:val="both"/>
        <w:rPr>
          <w:rFonts w:ascii="Times New Roman" w:cs="Times New Roman" w:hAnsi="Times New Roman" w:eastAsia="Times New Roman"/>
          <w:outline w:val="0"/>
          <w:color w:val="00415c"/>
          <w:u w:color="00415c"/>
          <w14:textFill>
            <w14:solidFill>
              <w14:srgbClr w14:val="00415C"/>
            </w14:solidFill>
          </w14:textFill>
        </w:rPr>
      </w:pPr>
    </w:p>
    <w:p>
      <w:pPr>
        <w:pStyle w:val="Body"/>
        <w:shd w:val="clear" w:color="auto" w:fill="ffffff"/>
        <w:spacing w:after="0" w:line="390" w:lineRule="atLeast"/>
        <w:jc w:val="both"/>
      </w:pP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12.2 Anla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mazl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klar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çö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z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ü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nde 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İ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stanbul Tahkim Merkezi yetkilidir. Taraflar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ı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n Tahkim yoluyla anla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ş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amamas</w:t>
      </w:r>
      <w:r>
        <w:rPr>
          <w:rFonts w:ascii="Times New Roman" w:hAnsi="Times New Roman" w:hint="default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 xml:space="preserve">ı </w:t>
      </w:r>
      <w:r>
        <w:rPr>
          <w:rFonts w:ascii="Times New Roman" w:hAnsi="Times New Roman"/>
          <w:outline w:val="0"/>
          <w:color w:val="00415c"/>
          <w:u w:color="00415c"/>
          <w:rtl w:val="0"/>
          <w14:textFill>
            <w14:solidFill>
              <w14:srgbClr w14:val="00415C"/>
            </w14:solidFill>
          </w14:textFill>
        </w:rPr>
        <w:t>halinde Alman Mahkemeleri yetkili kabul edilecektir.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inheri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7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7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Hyperlink.0"/>
    <w:next w:val="Hyperlink.1"/>
    <w:rPr>
      <w:rFonts w:ascii="Times New Roman" w:cs="Times New Roman" w:hAnsi="Times New Roman"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